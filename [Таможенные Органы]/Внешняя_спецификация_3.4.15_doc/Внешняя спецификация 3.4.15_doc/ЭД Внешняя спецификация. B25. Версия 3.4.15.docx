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7D2E0" w14:textId="77777777" w:rsidR="00BA1EEA" w:rsidRPr="00737CBF" w:rsidRDefault="00BA1EEA" w:rsidP="00DE521F">
      <w:pPr>
        <w:pStyle w:val="af8"/>
        <w:rPr>
          <w:color w:val="auto"/>
        </w:rPr>
      </w:pPr>
    </w:p>
    <w:p w14:paraId="15A1C421" w14:textId="77777777" w:rsidR="00BA1EEA" w:rsidRPr="00737CBF" w:rsidRDefault="00BA1EEA" w:rsidP="00A475B9">
      <w:pPr>
        <w:rPr>
          <w:color w:val="auto"/>
        </w:rPr>
      </w:pPr>
    </w:p>
    <w:p w14:paraId="79EDD6EA" w14:textId="77777777" w:rsidR="00BA1EEA" w:rsidRPr="00737CBF" w:rsidRDefault="00BA1EEA" w:rsidP="00A475B9">
      <w:pPr>
        <w:rPr>
          <w:color w:val="auto"/>
        </w:rPr>
      </w:pPr>
    </w:p>
    <w:p w14:paraId="345AC04D" w14:textId="77777777" w:rsidR="007A0688" w:rsidRPr="00737CBF" w:rsidRDefault="007A0688" w:rsidP="00A475B9">
      <w:pPr>
        <w:rPr>
          <w:color w:val="auto"/>
        </w:rPr>
      </w:pPr>
    </w:p>
    <w:p w14:paraId="18901607" w14:textId="77777777" w:rsidR="00697E32" w:rsidRPr="00E23A5B" w:rsidRDefault="00697E32" w:rsidP="00A475B9">
      <w:pPr>
        <w:pStyle w:val="afffe"/>
        <w:rPr>
          <w:color w:val="auto"/>
        </w:rPr>
      </w:pPr>
      <w:r w:rsidRPr="00E23A5B">
        <w:rPr>
          <w:color w:val="auto"/>
        </w:rPr>
        <w:t>ЕДИНАЯ АВТОМАТИЗИРОВАННАЯ ИНФОРМАЦИОННАЯ</w:t>
      </w:r>
    </w:p>
    <w:p w14:paraId="6AA9CC07" w14:textId="77777777" w:rsidR="00697E32" w:rsidRPr="00E23A5B" w:rsidRDefault="00697E32" w:rsidP="00A475B9">
      <w:pPr>
        <w:pStyle w:val="afffe"/>
        <w:rPr>
          <w:color w:val="auto"/>
        </w:rPr>
      </w:pPr>
      <w:r w:rsidRPr="00E23A5B">
        <w:rPr>
          <w:color w:val="auto"/>
        </w:rPr>
        <w:t>СИСТЕМА ТАМОЖЕННЫХ ОРГАНОВ</w:t>
      </w:r>
    </w:p>
    <w:p w14:paraId="0F051F4F" w14:textId="77777777" w:rsidR="00DE521F" w:rsidRDefault="00DE521F" w:rsidP="00A475B9">
      <w:pPr>
        <w:rPr>
          <w:color w:val="auto"/>
        </w:rPr>
      </w:pPr>
    </w:p>
    <w:p w14:paraId="5D612F30" w14:textId="77777777" w:rsidR="00275728" w:rsidRPr="00E23A5B" w:rsidRDefault="00275728" w:rsidP="00A475B9">
      <w:pPr>
        <w:rPr>
          <w:color w:val="auto"/>
        </w:rPr>
      </w:pPr>
    </w:p>
    <w:p w14:paraId="4ACF6F9D" w14:textId="527E2C91" w:rsidR="00A86507" w:rsidRPr="00275728" w:rsidRDefault="00275728" w:rsidP="00A86507">
      <w:pPr>
        <w:pStyle w:val="-1"/>
      </w:pPr>
      <w:r w:rsidRPr="00275728">
        <w:t>СПЕЦИФИКАЦИЯ ИНТЕРФЕЙСА ВЗАИМОДЕЙСТВИЯ МЕЖДУ ИНФОРМАЦИОННЫМИ СИСТЕМАМИ ТАМОЖЕННЫХ ОРГАНОВ И ИНФОРМАЦИОННЫМИ СИСТЕМАМИ, ПРЕДНАЗНАЧЕННЫМИ ДЛЯ ПРЕДСТАВЛЕНИЯ УЧАСТНИКАМИ ВНЕШНЕЭКОНОМИЧЕСКОЙ ДЕЯТЕЛЬНОСТИ СВЕДЕНИЙ ТАМОЖЕННЫМ ОРГАНАМ В ЭЛЕКТРОННОЙ ФОРМЕ</w:t>
      </w:r>
    </w:p>
    <w:p w14:paraId="12F9C5C9" w14:textId="77777777" w:rsidR="00A207D8" w:rsidRPr="00E23A5B" w:rsidRDefault="00A207D8" w:rsidP="00A86507">
      <w:pPr>
        <w:pStyle w:val="-1"/>
        <w:rPr>
          <w:color w:val="auto"/>
        </w:rPr>
      </w:pPr>
    </w:p>
    <w:p w14:paraId="13256B24" w14:textId="77777777" w:rsidR="00A207D8" w:rsidRDefault="00A207D8" w:rsidP="00A475B9">
      <w:pPr>
        <w:rPr>
          <w:color w:val="auto"/>
        </w:rPr>
      </w:pPr>
    </w:p>
    <w:p w14:paraId="745C2BC3" w14:textId="77777777" w:rsidR="00275728" w:rsidRPr="00E23A5B" w:rsidRDefault="00275728" w:rsidP="00A475B9">
      <w:pPr>
        <w:rPr>
          <w:color w:val="auto"/>
        </w:rPr>
      </w:pPr>
    </w:p>
    <w:p w14:paraId="1D8C039F" w14:textId="3EA2001B" w:rsidR="00465FAC" w:rsidRPr="00AA36A3" w:rsidRDefault="00A207D8" w:rsidP="00A207D8">
      <w:pPr>
        <w:pStyle w:val="-1"/>
        <w:rPr>
          <w:color w:val="auto"/>
        </w:rPr>
      </w:pPr>
      <w:r w:rsidRPr="00E23A5B">
        <w:rPr>
          <w:color w:val="auto"/>
        </w:rPr>
        <w:t xml:space="preserve">ПРИЛОЖЕНИЕ </w:t>
      </w:r>
      <w:r w:rsidR="00D95284" w:rsidRPr="00E23A5B">
        <w:rPr>
          <w:color w:val="auto"/>
          <w:lang w:val="en-US"/>
        </w:rPr>
        <w:t>B</w:t>
      </w:r>
      <w:r w:rsidR="0006330F">
        <w:rPr>
          <w:color w:val="auto"/>
        </w:rPr>
        <w:t>2</w:t>
      </w:r>
      <w:r w:rsidR="00CC527F">
        <w:rPr>
          <w:color w:val="auto"/>
        </w:rPr>
        <w:t>5</w:t>
      </w:r>
    </w:p>
    <w:p w14:paraId="1F739F70" w14:textId="77777777" w:rsidR="00A207D8" w:rsidRPr="00E23A5B" w:rsidRDefault="00A207D8" w:rsidP="00A475B9">
      <w:pPr>
        <w:rPr>
          <w:color w:val="auto"/>
        </w:rPr>
      </w:pPr>
    </w:p>
    <w:p w14:paraId="488265DF" w14:textId="77777777" w:rsidR="00CC527F" w:rsidRDefault="00CC527F" w:rsidP="00CC527F">
      <w:pPr>
        <w:pStyle w:val="-1"/>
        <w:rPr>
          <w:szCs w:val="28"/>
        </w:rPr>
      </w:pPr>
      <w:r w:rsidRPr="004405DE">
        <w:t>П</w:t>
      </w:r>
      <w:r>
        <w:t xml:space="preserve">орядок </w:t>
      </w:r>
      <w:r w:rsidRPr="00BE4E17">
        <w:t xml:space="preserve">информационного взаимодействия </w:t>
      </w:r>
      <w:r w:rsidRPr="00245101">
        <w:t xml:space="preserve">при </w:t>
      </w:r>
      <w:r w:rsidRPr="0041388F">
        <w:rPr>
          <w:szCs w:val="28"/>
        </w:rPr>
        <w:t xml:space="preserve">совершении таможенных операций в отношении </w:t>
      </w:r>
    </w:p>
    <w:p w14:paraId="08587206" w14:textId="4D8AE9B6" w:rsidR="00A67F36" w:rsidRPr="00E23A5B" w:rsidRDefault="00CC527F" w:rsidP="00CC527F">
      <w:pPr>
        <w:pStyle w:val="-1"/>
        <w:rPr>
          <w:color w:val="auto"/>
        </w:rPr>
      </w:pPr>
      <w:r>
        <w:rPr>
          <w:szCs w:val="28"/>
        </w:rPr>
        <w:t>ТОВАРОВ, ПЕРЕМЕЩАЕМЫХ гражданами ИНОСТРАННЫХ государств при вывозе товаров за пределы таможенной территории Евразийского Экономического союза</w:t>
      </w:r>
      <w:r w:rsidRPr="0041388F">
        <w:rPr>
          <w:szCs w:val="28"/>
        </w:rPr>
        <w:t xml:space="preserve">, с применением </w:t>
      </w:r>
      <w:r>
        <w:rPr>
          <w:szCs w:val="28"/>
        </w:rPr>
        <w:t>сведений</w:t>
      </w:r>
      <w:r w:rsidRPr="0041388F">
        <w:rPr>
          <w:szCs w:val="28"/>
        </w:rPr>
        <w:t>, подаваем</w:t>
      </w:r>
      <w:r>
        <w:rPr>
          <w:szCs w:val="28"/>
        </w:rPr>
        <w:t xml:space="preserve">ых </w:t>
      </w:r>
      <w:r w:rsidRPr="0041388F">
        <w:rPr>
          <w:szCs w:val="28"/>
        </w:rPr>
        <w:t>в электронном виде</w:t>
      </w:r>
    </w:p>
    <w:p w14:paraId="441AFE09" w14:textId="77777777" w:rsidR="00ED7F7E" w:rsidRPr="00E23A5B" w:rsidRDefault="00ED7F7E" w:rsidP="00ED7F7E">
      <w:pPr>
        <w:rPr>
          <w:color w:val="auto"/>
        </w:rPr>
      </w:pPr>
    </w:p>
    <w:p w14:paraId="5A907F67" w14:textId="77777777" w:rsidR="00A207D8" w:rsidRPr="00E23A5B" w:rsidRDefault="00A207D8" w:rsidP="00BA1EEA">
      <w:pPr>
        <w:pStyle w:val="-1"/>
        <w:rPr>
          <w:color w:val="auto"/>
        </w:rPr>
      </w:pPr>
    </w:p>
    <w:p w14:paraId="4FDB817E" w14:textId="7069F3EF" w:rsidR="00896085" w:rsidRDefault="00397787" w:rsidP="00397787">
      <w:pPr>
        <w:pStyle w:val="affff"/>
        <w:rPr>
          <w:color w:val="auto"/>
        </w:rPr>
      </w:pPr>
      <w:r w:rsidRPr="00E23A5B">
        <w:rPr>
          <w:color w:val="auto"/>
        </w:rPr>
        <w:t xml:space="preserve">Версия </w:t>
      </w:r>
      <w:r w:rsidR="00601A64">
        <w:rPr>
          <w:color w:val="auto"/>
        </w:rPr>
        <w:t>3.4.15</w:t>
      </w:r>
      <w:bookmarkStart w:id="0" w:name="_GoBack"/>
      <w:bookmarkEnd w:id="0"/>
    </w:p>
    <w:p w14:paraId="74746DFA" w14:textId="7BAA5067" w:rsidR="00397787" w:rsidRPr="00E22E9F" w:rsidRDefault="00397787" w:rsidP="00397787">
      <w:pPr>
        <w:pStyle w:val="affff"/>
        <w:rPr>
          <w:color w:val="auto"/>
        </w:rPr>
      </w:pPr>
    </w:p>
    <w:p w14:paraId="31AC0EAD" w14:textId="77777777" w:rsidR="00BA1EEA" w:rsidRPr="00E23A5B" w:rsidRDefault="00BA1EEA" w:rsidP="00A207D8">
      <w:pPr>
        <w:pStyle w:val="affff"/>
        <w:rPr>
          <w:color w:val="auto"/>
        </w:rPr>
      </w:pPr>
    </w:p>
    <w:p w14:paraId="30BBCA41" w14:textId="77777777" w:rsidR="00A64929" w:rsidRPr="00E23A5B" w:rsidRDefault="00A64929" w:rsidP="00A475B9">
      <w:pPr>
        <w:rPr>
          <w:color w:val="auto"/>
        </w:rPr>
      </w:pPr>
    </w:p>
    <w:p w14:paraId="2F4AFD6D" w14:textId="77777777" w:rsidR="00C34E9F" w:rsidRPr="00E23A5B" w:rsidRDefault="00A207D8" w:rsidP="00A207D8">
      <w:pPr>
        <w:pStyle w:val="affff"/>
        <w:rPr>
          <w:color w:val="auto"/>
        </w:rPr>
      </w:pPr>
      <w:r w:rsidRPr="00E23A5B">
        <w:rPr>
          <w:color w:val="auto"/>
        </w:rPr>
        <w:t xml:space="preserve">Всего листов: </w:t>
      </w:r>
      <w:r w:rsidR="0034141A" w:rsidRPr="00E23A5B">
        <w:rPr>
          <w:color w:val="auto"/>
        </w:rPr>
        <w:fldChar w:fldCharType="begin"/>
      </w:r>
      <w:r w:rsidR="0034141A" w:rsidRPr="00E23A5B">
        <w:rPr>
          <w:color w:val="auto"/>
        </w:rPr>
        <w:instrText xml:space="preserve"> NUMPAGES   \* MERGEFORMAT </w:instrText>
      </w:r>
      <w:r w:rsidR="0034141A" w:rsidRPr="00E23A5B">
        <w:rPr>
          <w:color w:val="auto"/>
        </w:rPr>
        <w:fldChar w:fldCharType="separate"/>
      </w:r>
      <w:r w:rsidR="002225FF">
        <w:rPr>
          <w:noProof/>
          <w:color w:val="auto"/>
        </w:rPr>
        <w:t>13</w:t>
      </w:r>
      <w:r w:rsidR="0034141A" w:rsidRPr="00E23A5B">
        <w:rPr>
          <w:color w:val="auto"/>
        </w:rPr>
        <w:fldChar w:fldCharType="end"/>
      </w:r>
    </w:p>
    <w:p w14:paraId="6AE901F5" w14:textId="77777777" w:rsidR="00A207D8" w:rsidRPr="00E23A5B" w:rsidRDefault="00C34E9F" w:rsidP="00A207D8">
      <w:pPr>
        <w:pStyle w:val="affff"/>
        <w:rPr>
          <w:color w:val="auto"/>
        </w:rPr>
      </w:pPr>
      <w:r w:rsidRPr="00E23A5B">
        <w:rPr>
          <w:color w:val="auto"/>
        </w:rPr>
        <w:br w:type="page"/>
      </w:r>
    </w:p>
    <w:p w14:paraId="07FCF929" w14:textId="77777777" w:rsidR="00857DA3" w:rsidRPr="00E23A5B" w:rsidRDefault="00857DA3" w:rsidP="00AA3D8A">
      <w:pPr>
        <w:pStyle w:val="a6"/>
        <w:rPr>
          <w:color w:val="auto"/>
        </w:rPr>
      </w:pPr>
    </w:p>
    <w:p w14:paraId="0EEF55C4" w14:textId="77777777" w:rsidR="00AA3D8A" w:rsidRPr="00E23A5B" w:rsidRDefault="00AA3D8A" w:rsidP="00AA3D8A">
      <w:pPr>
        <w:pStyle w:val="a6"/>
        <w:rPr>
          <w:color w:val="auto"/>
        </w:rPr>
      </w:pPr>
      <w:r w:rsidRPr="00E23A5B">
        <w:rPr>
          <w:color w:val="auto"/>
        </w:rPr>
        <w:t>Аннотация</w:t>
      </w:r>
    </w:p>
    <w:p w14:paraId="0EB9F8B4" w14:textId="35469183" w:rsidR="0005275F" w:rsidRDefault="002F21F1" w:rsidP="00AA3D8A">
      <w:r w:rsidRPr="00245101">
        <w:t xml:space="preserve">В настоящем документе описан процесс информационного взаимодействия между Единой автоматизированной информационной системой (ЕАИС) таможенных органов и информационными системами декларантов (таможенных представителей, действующих от имени и по поручению декларанта, других заинтересованных лиц) </w:t>
      </w:r>
      <w:r w:rsidRPr="00372229">
        <w:t>при</w:t>
      </w:r>
      <w:r>
        <w:t xml:space="preserve"> </w:t>
      </w:r>
      <w:r w:rsidRPr="00546D86">
        <w:t>совершени</w:t>
      </w:r>
      <w:r>
        <w:t>и</w:t>
      </w:r>
      <w:r w:rsidRPr="0005275F">
        <w:t xml:space="preserve"> </w:t>
      </w:r>
      <w:r w:rsidR="00CC527F" w:rsidRPr="0005275F">
        <w:t>таможенных операций в отношении товаров</w:t>
      </w:r>
      <w:r w:rsidR="00CC527F">
        <w:t>,</w:t>
      </w:r>
      <w:r w:rsidR="00CC527F" w:rsidRPr="0005275F">
        <w:t xml:space="preserve"> </w:t>
      </w:r>
      <w:r w:rsidR="00CC527F">
        <w:rPr>
          <w:szCs w:val="28"/>
        </w:rPr>
        <w:t>перемещаемых гражданами иностранных государств при вывозе товаров за пределы таможенной территории Евразийского Экономического союза</w:t>
      </w:r>
      <w:r w:rsidR="00CC527F" w:rsidRPr="0041388F">
        <w:rPr>
          <w:szCs w:val="28"/>
        </w:rPr>
        <w:t xml:space="preserve">, с применением </w:t>
      </w:r>
      <w:r w:rsidR="00CC527F">
        <w:rPr>
          <w:szCs w:val="28"/>
        </w:rPr>
        <w:t>сведений</w:t>
      </w:r>
      <w:r w:rsidR="00CC527F" w:rsidRPr="0041388F">
        <w:rPr>
          <w:szCs w:val="28"/>
        </w:rPr>
        <w:t>, подаваем</w:t>
      </w:r>
      <w:r w:rsidR="00CC527F">
        <w:rPr>
          <w:szCs w:val="28"/>
        </w:rPr>
        <w:t xml:space="preserve">ых </w:t>
      </w:r>
      <w:r w:rsidR="00CC527F" w:rsidRPr="0041388F">
        <w:rPr>
          <w:szCs w:val="28"/>
        </w:rPr>
        <w:t>в электронном виде</w:t>
      </w:r>
      <w:r w:rsidR="00CC527F">
        <w:t>.</w:t>
      </w:r>
    </w:p>
    <w:p w14:paraId="0F86C339" w14:textId="77777777" w:rsidR="00697E32" w:rsidRPr="00E23A5B" w:rsidRDefault="00697E32" w:rsidP="00A86507">
      <w:pPr>
        <w:pStyle w:val="a6"/>
        <w:pageBreakBefore/>
        <w:rPr>
          <w:color w:val="auto"/>
        </w:rPr>
      </w:pPr>
      <w:r w:rsidRPr="00E23A5B">
        <w:rPr>
          <w:color w:val="auto"/>
        </w:rPr>
        <w:lastRenderedPageBreak/>
        <w:t>Содержание</w:t>
      </w:r>
    </w:p>
    <w:p w14:paraId="581847F1" w14:textId="77777777" w:rsidR="002225FF" w:rsidRDefault="00416190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E23A5B">
        <w:rPr>
          <w:color w:val="auto"/>
        </w:rPr>
        <w:fldChar w:fldCharType="begin"/>
      </w:r>
      <w:r w:rsidRPr="00E23A5B">
        <w:rPr>
          <w:color w:val="auto"/>
        </w:rPr>
        <w:instrText xml:space="preserve"> TOC \o "1-</w:instrText>
      </w:r>
      <w:r w:rsidR="006F4423" w:rsidRPr="00E23A5B">
        <w:rPr>
          <w:color w:val="auto"/>
        </w:rPr>
        <w:instrText>5</w:instrText>
      </w:r>
      <w:r w:rsidRPr="00E23A5B">
        <w:rPr>
          <w:color w:val="auto"/>
        </w:rPr>
        <w:instrText xml:space="preserve">" \t "Заголовок;1" </w:instrText>
      </w:r>
      <w:r w:rsidRPr="00E23A5B">
        <w:rPr>
          <w:color w:val="auto"/>
        </w:rPr>
        <w:fldChar w:fldCharType="separate"/>
      </w:r>
      <w:r w:rsidR="002225FF" w:rsidRPr="00213B31">
        <w:rPr>
          <w:color w:val="auto"/>
        </w:rPr>
        <w:t>1.</w:t>
      </w:r>
      <w:r w:rsidR="002225FF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 w:rsidR="002225FF" w:rsidRPr="00213B31">
        <w:rPr>
          <w:color w:val="auto"/>
        </w:rPr>
        <w:t>Термины, определения и сокращения</w:t>
      </w:r>
      <w:r w:rsidR="002225FF">
        <w:tab/>
      </w:r>
      <w:r w:rsidR="002225FF">
        <w:fldChar w:fldCharType="begin"/>
      </w:r>
      <w:r w:rsidR="002225FF">
        <w:instrText xml:space="preserve"> PAGEREF _Toc80348575 \h </w:instrText>
      </w:r>
      <w:r w:rsidR="002225FF">
        <w:fldChar w:fldCharType="separate"/>
      </w:r>
      <w:r w:rsidR="002225FF">
        <w:t>4</w:t>
      </w:r>
      <w:r w:rsidR="002225FF">
        <w:fldChar w:fldCharType="end"/>
      </w:r>
    </w:p>
    <w:p w14:paraId="368CCBE8" w14:textId="77777777" w:rsidR="002225FF" w:rsidRDefault="002225F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213B31">
        <w:rPr>
          <w:color w:val="auto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 w:rsidRPr="00213B31">
        <w:rPr>
          <w:color w:val="auto"/>
        </w:rPr>
        <w:t>ОБЩИЕ СВЕДЕНИЯ</w:t>
      </w:r>
      <w:r>
        <w:tab/>
      </w:r>
      <w:r>
        <w:fldChar w:fldCharType="begin"/>
      </w:r>
      <w:r>
        <w:instrText xml:space="preserve"> PAGEREF _Toc80348576 \h </w:instrText>
      </w:r>
      <w:r>
        <w:fldChar w:fldCharType="separate"/>
      </w:r>
      <w:r>
        <w:t>6</w:t>
      </w:r>
      <w:r>
        <w:fldChar w:fldCharType="end"/>
      </w:r>
    </w:p>
    <w:p w14:paraId="52775793" w14:textId="77777777" w:rsidR="002225FF" w:rsidRDefault="002225F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>Технические особенности информационного взаимодействия</w:t>
      </w:r>
      <w:r>
        <w:tab/>
      </w:r>
      <w:r>
        <w:fldChar w:fldCharType="begin"/>
      </w:r>
      <w:r>
        <w:instrText xml:space="preserve"> PAGEREF _Toc80348577 \h </w:instrText>
      </w:r>
      <w:r>
        <w:fldChar w:fldCharType="separate"/>
      </w:r>
      <w:r>
        <w:t>7</w:t>
      </w:r>
      <w:r>
        <w:fldChar w:fldCharType="end"/>
      </w:r>
    </w:p>
    <w:p w14:paraId="47678981" w14:textId="77777777" w:rsidR="002225FF" w:rsidRDefault="002225FF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213B31">
        <w:t>3.1.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Участники информационного взаимодействия</w:t>
      </w:r>
      <w:r>
        <w:tab/>
      </w:r>
      <w:r>
        <w:fldChar w:fldCharType="begin"/>
      </w:r>
      <w:r>
        <w:instrText xml:space="preserve"> PAGEREF _Toc80348578 \h </w:instrText>
      </w:r>
      <w:r>
        <w:fldChar w:fldCharType="separate"/>
      </w:r>
      <w:r>
        <w:t>7</w:t>
      </w:r>
      <w:r>
        <w:fldChar w:fldCharType="end"/>
      </w:r>
    </w:p>
    <w:p w14:paraId="6A12F14D" w14:textId="77777777" w:rsidR="002225FF" w:rsidRDefault="002225FF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213B31">
        <w:t>3.2.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Особенности заполнения заголовка служебного конверта</w:t>
      </w:r>
      <w:r>
        <w:tab/>
      </w:r>
      <w:r>
        <w:fldChar w:fldCharType="begin"/>
      </w:r>
      <w:r>
        <w:instrText xml:space="preserve"> PAGEREF _Toc80348579 \h </w:instrText>
      </w:r>
      <w:r>
        <w:fldChar w:fldCharType="separate"/>
      </w:r>
      <w:r>
        <w:t>7</w:t>
      </w:r>
      <w:r>
        <w:fldChar w:fldCharType="end"/>
      </w:r>
    </w:p>
    <w:p w14:paraId="73C01633" w14:textId="77777777" w:rsidR="002225FF" w:rsidRDefault="002225F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 xml:space="preserve">Описание </w:t>
      </w:r>
      <w:r w:rsidRPr="00213B31">
        <w:t>информационного взаимодействия</w:t>
      </w:r>
      <w:r>
        <w:tab/>
      </w:r>
      <w:r>
        <w:fldChar w:fldCharType="begin"/>
      </w:r>
      <w:r>
        <w:instrText xml:space="preserve"> PAGEREF _Toc80348580 \h </w:instrText>
      </w:r>
      <w:r>
        <w:fldChar w:fldCharType="separate"/>
      </w:r>
      <w:r>
        <w:t>8</w:t>
      </w:r>
      <w:r>
        <w:fldChar w:fldCharType="end"/>
      </w:r>
    </w:p>
    <w:p w14:paraId="2B208CB4" w14:textId="77777777" w:rsidR="002225FF" w:rsidRDefault="002225FF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213B31">
        <w:rPr>
          <w:color w:val="000000" w:themeColor="text1"/>
        </w:rPr>
        <w:t xml:space="preserve">Совершение </w:t>
      </w:r>
      <w:r>
        <w:t>таможенных операций в отношении товаров, перемещаемых гражданами иностранных государств при вывозе товаров за пределы таможенной территории Евразийского Экономического союза, с применением сведений, подаваемых в электронном виде</w:t>
      </w:r>
      <w:r>
        <w:tab/>
      </w:r>
      <w:r>
        <w:fldChar w:fldCharType="begin"/>
      </w:r>
      <w:r>
        <w:instrText xml:space="preserve"> PAGEREF _Toc80348581 \h </w:instrText>
      </w:r>
      <w:r>
        <w:fldChar w:fldCharType="separate"/>
      </w:r>
      <w:r>
        <w:t>8</w:t>
      </w:r>
      <w:r>
        <w:fldChar w:fldCharType="end"/>
      </w:r>
    </w:p>
    <w:p w14:paraId="1AC297B4" w14:textId="77777777" w:rsidR="002225FF" w:rsidRDefault="002225FF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4.1.1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Статусная модель</w:t>
      </w:r>
      <w:r>
        <w:tab/>
      </w:r>
      <w:r>
        <w:fldChar w:fldCharType="begin"/>
      </w:r>
      <w:r>
        <w:instrText xml:space="preserve"> PAGEREF _Toc80348582 \h </w:instrText>
      </w:r>
      <w:r>
        <w:fldChar w:fldCharType="separate"/>
      </w:r>
      <w:r>
        <w:t>8</w:t>
      </w:r>
      <w:r>
        <w:fldChar w:fldCharType="end"/>
      </w:r>
    </w:p>
    <w:p w14:paraId="3642A4B7" w14:textId="77777777" w:rsidR="002225FF" w:rsidRDefault="002225FF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4.1.2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Описание статусной модели</w:t>
      </w:r>
      <w:r>
        <w:tab/>
      </w:r>
      <w:r>
        <w:fldChar w:fldCharType="begin"/>
      </w:r>
      <w:r>
        <w:instrText xml:space="preserve"> PAGEREF _Toc80348583 \h </w:instrText>
      </w:r>
      <w:r>
        <w:fldChar w:fldCharType="separate"/>
      </w:r>
      <w:r>
        <w:t>8</w:t>
      </w:r>
      <w:r>
        <w:fldChar w:fldCharType="end"/>
      </w:r>
    </w:p>
    <w:p w14:paraId="35B5CF88" w14:textId="77777777" w:rsidR="002225FF" w:rsidRDefault="002225F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 xml:space="preserve">Описание </w:t>
      </w:r>
      <w:r w:rsidRPr="00213B31">
        <w:t>правил информационного взаимодействия</w:t>
      </w:r>
      <w:r>
        <w:tab/>
      </w:r>
      <w:r>
        <w:fldChar w:fldCharType="begin"/>
      </w:r>
      <w:r>
        <w:instrText xml:space="preserve"> PAGEREF _Toc80348584 \h </w:instrText>
      </w:r>
      <w:r>
        <w:fldChar w:fldCharType="separate"/>
      </w:r>
      <w:r>
        <w:t>10</w:t>
      </w:r>
      <w:r>
        <w:fldChar w:fldCharType="end"/>
      </w:r>
    </w:p>
    <w:p w14:paraId="1AE76016" w14:textId="77777777" w:rsidR="002225FF" w:rsidRDefault="002225FF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Открытие процедуры декларирования</w:t>
      </w:r>
      <w:r>
        <w:tab/>
      </w:r>
      <w:r>
        <w:fldChar w:fldCharType="begin"/>
      </w:r>
      <w:r>
        <w:instrText xml:space="preserve"> PAGEREF _Toc80348585 \h </w:instrText>
      </w:r>
      <w:r>
        <w:fldChar w:fldCharType="separate"/>
      </w:r>
      <w:r>
        <w:t>10</w:t>
      </w:r>
      <w:r>
        <w:fldChar w:fldCharType="end"/>
      </w:r>
    </w:p>
    <w:p w14:paraId="395DF100" w14:textId="77777777" w:rsidR="002225FF" w:rsidRDefault="002225FF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Передача сообщения из информационной системы организации розничной торговли в ЕАИС ТО (исходящие сообщения из информационной системы организации розничной торговли)</w:t>
      </w:r>
      <w:r>
        <w:tab/>
      </w:r>
      <w:r>
        <w:fldChar w:fldCharType="begin"/>
      </w:r>
      <w:r>
        <w:instrText xml:space="preserve"> PAGEREF _Toc80348586 \h </w:instrText>
      </w:r>
      <w:r>
        <w:fldChar w:fldCharType="separate"/>
      </w:r>
      <w:r>
        <w:t>11</w:t>
      </w:r>
      <w:r>
        <w:fldChar w:fldCharType="end"/>
      </w:r>
    </w:p>
    <w:p w14:paraId="63F37200" w14:textId="77777777" w:rsidR="002225FF" w:rsidRDefault="002225FF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Передача сообщения из ЕАИС ТО в информационную систему организации розничной торговли (входящие сообщения в информационную систему организации розничной торговли)</w:t>
      </w:r>
      <w:r>
        <w:tab/>
      </w:r>
      <w:r>
        <w:fldChar w:fldCharType="begin"/>
      </w:r>
      <w:r>
        <w:instrText xml:space="preserve"> PAGEREF _Toc80348587 \h </w:instrText>
      </w:r>
      <w:r>
        <w:fldChar w:fldCharType="separate"/>
      </w:r>
      <w:r>
        <w:t>12</w:t>
      </w:r>
      <w:r>
        <w:fldChar w:fldCharType="end"/>
      </w:r>
    </w:p>
    <w:p w14:paraId="0D696483" w14:textId="77777777" w:rsidR="002225FF" w:rsidRDefault="002225FF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5.4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Ссылочная связность при обмене сообщениями</w:t>
      </w:r>
      <w:r>
        <w:tab/>
      </w:r>
      <w:r>
        <w:fldChar w:fldCharType="begin"/>
      </w:r>
      <w:r>
        <w:instrText xml:space="preserve"> PAGEREF _Toc80348588 \h </w:instrText>
      </w:r>
      <w:r>
        <w:fldChar w:fldCharType="separate"/>
      </w:r>
      <w:r>
        <w:t>13</w:t>
      </w:r>
      <w:r>
        <w:fldChar w:fldCharType="end"/>
      </w:r>
    </w:p>
    <w:p w14:paraId="1839BB1B" w14:textId="77777777" w:rsidR="00697E32" w:rsidRPr="00E23A5B" w:rsidRDefault="00416190" w:rsidP="003B235A">
      <w:pPr>
        <w:rPr>
          <w:noProof/>
          <w:color w:val="auto"/>
          <w:szCs w:val="26"/>
        </w:rPr>
      </w:pPr>
      <w:r w:rsidRPr="00E23A5B">
        <w:rPr>
          <w:noProof/>
          <w:color w:val="auto"/>
          <w:szCs w:val="26"/>
        </w:rPr>
        <w:fldChar w:fldCharType="end"/>
      </w:r>
    </w:p>
    <w:p w14:paraId="79CBBC25" w14:textId="77777777" w:rsidR="00D57436" w:rsidRPr="00E23A5B" w:rsidRDefault="00D57436" w:rsidP="003B235A">
      <w:pPr>
        <w:rPr>
          <w:noProof/>
          <w:color w:val="auto"/>
          <w:szCs w:val="26"/>
        </w:rPr>
      </w:pPr>
    </w:p>
    <w:p w14:paraId="17FDC045" w14:textId="77777777" w:rsidR="00880A0C" w:rsidRPr="00E23A5B" w:rsidRDefault="00880A0C" w:rsidP="00D0755C">
      <w:pPr>
        <w:pStyle w:val="10"/>
        <w:numPr>
          <w:ilvl w:val="0"/>
          <w:numId w:val="5"/>
        </w:numPr>
        <w:tabs>
          <w:tab w:val="clear" w:pos="432"/>
          <w:tab w:val="num" w:pos="720"/>
        </w:tabs>
        <w:rPr>
          <w:color w:val="auto"/>
        </w:rPr>
      </w:pPr>
      <w:bookmarkStart w:id="1" w:name="_Toc149996141"/>
      <w:bookmarkStart w:id="2" w:name="_Toc172541058"/>
      <w:bookmarkStart w:id="3" w:name="_Toc212289685"/>
      <w:bookmarkStart w:id="4" w:name="_Toc242836552"/>
      <w:bookmarkStart w:id="5" w:name="_Toc80348575"/>
      <w:bookmarkStart w:id="6" w:name="_Toc170559161"/>
      <w:bookmarkStart w:id="7" w:name="_Toc172541064"/>
      <w:r w:rsidRPr="00E23A5B">
        <w:rPr>
          <w:color w:val="auto"/>
        </w:rPr>
        <w:lastRenderedPageBreak/>
        <w:t>Термины, определения и сокращения</w:t>
      </w:r>
      <w:bookmarkEnd w:id="1"/>
      <w:bookmarkEnd w:id="2"/>
      <w:bookmarkEnd w:id="3"/>
      <w:bookmarkEnd w:id="4"/>
      <w:bookmarkEnd w:id="5"/>
    </w:p>
    <w:p w14:paraId="7CC5CF09" w14:textId="77777777" w:rsidR="00880A0C" w:rsidRPr="00E23A5B" w:rsidRDefault="00880A0C" w:rsidP="00880A0C">
      <w:pPr>
        <w:rPr>
          <w:color w:val="auto"/>
        </w:rPr>
      </w:pPr>
      <w:r w:rsidRPr="00E23A5B">
        <w:rPr>
          <w:color w:val="auto"/>
        </w:rPr>
        <w:t>Применительно к настоящему документу используются следующие термины и определения:</w:t>
      </w:r>
    </w:p>
    <w:p w14:paraId="4BA48068" w14:textId="77777777" w:rsidR="00880A0C" w:rsidRPr="00E23A5B" w:rsidRDefault="005256D5" w:rsidP="00880A0C">
      <w:pPr>
        <w:pStyle w:val="a0"/>
      </w:pPr>
      <w:r w:rsidRPr="00E23A5B">
        <w:t>Диаграмма состояний (Statechart diagram) - диаграмма, отражающая последовательность возможных изменений состояний объекта на протяжении его жизненного цикла.</w:t>
      </w:r>
    </w:p>
    <w:p w14:paraId="00DF049B" w14:textId="77777777" w:rsidR="005256D5" w:rsidRPr="00E23A5B" w:rsidRDefault="005256D5" w:rsidP="00880A0C">
      <w:pPr>
        <w:pStyle w:val="a0"/>
      </w:pPr>
      <w:r w:rsidRPr="00E23A5B">
        <w:t>Переход (Transition) - отношение между двумя состояниями, показывающее, что объект, находящийся в первом состоянии, должен выполнить некоторые действия и перейти во второе состояние, как только произойдет определенное событие и будут выполнены заданные условия.</w:t>
      </w:r>
    </w:p>
    <w:p w14:paraId="06C0543A" w14:textId="77777777" w:rsidR="005256D5" w:rsidRPr="00E23A5B" w:rsidRDefault="005256D5" w:rsidP="005256D5">
      <w:pPr>
        <w:pStyle w:val="a0"/>
      </w:pPr>
      <w:r w:rsidRPr="00E23A5B">
        <w:t>Событие (Event) - спецификация существенного факта, который происходит во времени и пространстве. В контексте автоматов событие - это стимул, способный вызвать срабатывание перехода.</w:t>
      </w:r>
    </w:p>
    <w:p w14:paraId="1B6BE51A" w14:textId="77777777" w:rsidR="005256D5" w:rsidRPr="00E23A5B" w:rsidRDefault="005256D5" w:rsidP="005256D5">
      <w:pPr>
        <w:pStyle w:val="a0"/>
      </w:pPr>
      <w:r w:rsidRPr="00E23A5B">
        <w:t>Сообщение -  структурированная информационная единица, передаваемая между объектами в расчете на инициирование некоторой деятельности (прием сообщения трактуется как возникновение события).</w:t>
      </w:r>
    </w:p>
    <w:p w14:paraId="1540E5FC" w14:textId="77777777" w:rsidR="005256D5" w:rsidRPr="00E23A5B" w:rsidRDefault="005256D5" w:rsidP="005256D5">
      <w:pPr>
        <w:pStyle w:val="a0"/>
      </w:pPr>
      <w:r w:rsidRPr="00E23A5B">
        <w:t>Состояние (State) -  ситуация в жизни объекта, на протяжении которой он удовлетворяет некоторому условию, осуществляет определенную деятельность или ожидает какого-то события.</w:t>
      </w:r>
    </w:p>
    <w:p w14:paraId="75C3B3F9" w14:textId="77777777" w:rsidR="005256D5" w:rsidRPr="00E23A5B" w:rsidRDefault="005256D5" w:rsidP="00880A0C">
      <w:pPr>
        <w:pStyle w:val="a0"/>
      </w:pPr>
      <w:r w:rsidRPr="00E23A5B">
        <w:t>Сценарий обмена электронными сообщениями -  структурированное описание (текстовое и / или в виде диаграммы) условий, состава и последовательности передачи электронных сообщений между взаимодействующими сторонами</w:t>
      </w:r>
    </w:p>
    <w:p w14:paraId="6FDC3B39" w14:textId="77777777" w:rsidR="005256D5" w:rsidRPr="00E23A5B" w:rsidRDefault="005256D5" w:rsidP="005256D5">
      <w:pPr>
        <w:pStyle w:val="a0"/>
      </w:pPr>
      <w:r w:rsidRPr="00E23A5B">
        <w:t>Электронное сообщение - информация, структурированная и переданная в соответствии с порядком, определенном настоящей Спецификацией. Может включать в себя один или несколько электронных документов.</w:t>
      </w:r>
    </w:p>
    <w:p w14:paraId="6ED8E12E" w14:textId="77777777" w:rsidR="00880A0C" w:rsidRDefault="005256D5" w:rsidP="00880A0C">
      <w:pPr>
        <w:pStyle w:val="a0"/>
      </w:pPr>
      <w:r w:rsidRPr="00E23A5B">
        <w:t>Электронный документ - документ, в котором информация представлена в электронно-цифровой форме.</w:t>
      </w:r>
    </w:p>
    <w:p w14:paraId="65E9618D" w14:textId="4324EE64" w:rsidR="00B74019" w:rsidRDefault="00B74019" w:rsidP="00B74019">
      <w:pPr>
        <w:pStyle w:val="a0"/>
      </w:pPr>
      <w:r w:rsidRPr="005C38C3">
        <w:t>Декларант - лицо, которое декларирует товары либо от имен</w:t>
      </w:r>
      <w:r>
        <w:t>и которого декларируются товары.</w:t>
      </w:r>
    </w:p>
    <w:p w14:paraId="69C729D7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189D0C01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5BE22F3E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0F3B5629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7265274D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2DA1AEF5" w14:textId="77777777" w:rsidR="00C5710A" w:rsidRPr="00E23A5B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27B3850B" w14:textId="77777777" w:rsidR="00755A37" w:rsidRDefault="00755A37">
      <w:pPr>
        <w:spacing w:before="0" w:after="0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2EC1BBC1" w14:textId="7119895E" w:rsidR="00880A0C" w:rsidRPr="00E23A5B" w:rsidRDefault="00880A0C" w:rsidP="00880A0C">
      <w:pPr>
        <w:rPr>
          <w:color w:val="auto"/>
        </w:rPr>
      </w:pPr>
      <w:r w:rsidRPr="00E23A5B">
        <w:rPr>
          <w:color w:val="auto"/>
        </w:rPr>
        <w:lastRenderedPageBreak/>
        <w:t xml:space="preserve">Список сокращений, используемых в настоящем документе, приведен в </w:t>
      </w:r>
      <w:r w:rsidR="00E16871">
        <w:rPr>
          <w:color w:val="auto"/>
        </w:rPr>
        <w:fldChar w:fldCharType="begin"/>
      </w:r>
      <w:r w:rsidR="00E16871">
        <w:rPr>
          <w:color w:val="auto"/>
        </w:rPr>
        <w:instrText xml:space="preserve"> REF _Ref520394866 \h </w:instrText>
      </w:r>
      <w:r w:rsidR="00E16871">
        <w:rPr>
          <w:color w:val="auto"/>
        </w:rPr>
      </w:r>
      <w:r w:rsidR="00E16871">
        <w:rPr>
          <w:color w:val="auto"/>
        </w:rPr>
        <w:fldChar w:fldCharType="separate"/>
      </w:r>
      <w:r w:rsidR="002225FF">
        <w:t xml:space="preserve">Таблица </w:t>
      </w:r>
      <w:r w:rsidR="002225FF">
        <w:rPr>
          <w:noProof/>
        </w:rPr>
        <w:t>1</w:t>
      </w:r>
      <w:r w:rsidR="00E16871">
        <w:rPr>
          <w:color w:val="auto"/>
        </w:rPr>
        <w:fldChar w:fldCharType="end"/>
      </w:r>
    </w:p>
    <w:p w14:paraId="594CB148" w14:textId="3A576F78" w:rsidR="00880A0C" w:rsidRPr="00E23A5B" w:rsidRDefault="00E16871" w:rsidP="00E16871">
      <w:pPr>
        <w:pStyle w:val="ab"/>
        <w:jc w:val="right"/>
      </w:pPr>
      <w:bookmarkStart w:id="8" w:name="_Ref520394866"/>
      <w:bookmarkStart w:id="9" w:name="_Toc145068826"/>
      <w:r>
        <w:t xml:space="preserve">Таблица </w:t>
      </w:r>
      <w:fldSimple w:instr=" SEQ Таблица \* ARABIC ">
        <w:r w:rsidR="002225FF">
          <w:rPr>
            <w:noProof/>
          </w:rPr>
          <w:t>1</w:t>
        </w:r>
      </w:fldSimple>
      <w:bookmarkEnd w:id="8"/>
      <w:r w:rsidR="00880A0C" w:rsidRPr="00E23A5B">
        <w:t>Список сокращений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6508"/>
      </w:tblGrid>
      <w:tr w:rsidR="00880A0C" w:rsidRPr="00E23A5B" w14:paraId="758C0A6D" w14:textId="77777777" w:rsidTr="007C4CB1">
        <w:tc>
          <w:tcPr>
            <w:tcW w:w="2553" w:type="dxa"/>
            <w:shd w:val="clear" w:color="auto" w:fill="CCCCCC"/>
          </w:tcPr>
          <w:p w14:paraId="6E39ECA6" w14:textId="77777777" w:rsidR="00880A0C" w:rsidRPr="00E23A5B" w:rsidRDefault="00880A0C" w:rsidP="006743EB">
            <w:pPr>
              <w:pStyle w:val="afff0"/>
              <w:rPr>
                <w:color w:val="auto"/>
              </w:rPr>
            </w:pPr>
            <w:r w:rsidRPr="00E23A5B">
              <w:rPr>
                <w:color w:val="auto"/>
              </w:rPr>
              <w:t>Сокращение</w:t>
            </w:r>
          </w:p>
        </w:tc>
        <w:tc>
          <w:tcPr>
            <w:tcW w:w="6508" w:type="dxa"/>
            <w:shd w:val="clear" w:color="auto" w:fill="CCCCCC"/>
          </w:tcPr>
          <w:p w14:paraId="3F387FCF" w14:textId="77777777" w:rsidR="00880A0C" w:rsidRPr="00E23A5B" w:rsidRDefault="00880A0C" w:rsidP="006743EB">
            <w:pPr>
              <w:pStyle w:val="afff0"/>
              <w:rPr>
                <w:color w:val="auto"/>
              </w:rPr>
            </w:pPr>
            <w:r w:rsidRPr="00E23A5B">
              <w:rPr>
                <w:color w:val="auto"/>
              </w:rPr>
              <w:t>Расшифровка</w:t>
            </w:r>
          </w:p>
        </w:tc>
      </w:tr>
      <w:tr w:rsidR="00042EA1" w:rsidRPr="00E23A5B" w14:paraId="1B27EC40" w14:textId="77777777" w:rsidTr="007C4CB1">
        <w:tc>
          <w:tcPr>
            <w:tcW w:w="2553" w:type="dxa"/>
          </w:tcPr>
          <w:p w14:paraId="1878FCD3" w14:textId="77777777" w:rsidR="00042EA1" w:rsidRPr="00E23A5B" w:rsidRDefault="00042EA1" w:rsidP="006743EB">
            <w:pPr>
              <w:pStyle w:val="afff8"/>
              <w:rPr>
                <w:rStyle w:val="afff"/>
                <w:color w:val="auto"/>
              </w:rPr>
            </w:pPr>
            <w:r>
              <w:rPr>
                <w:rStyle w:val="afff"/>
                <w:color w:val="auto"/>
              </w:rPr>
              <w:t>ИСС</w:t>
            </w:r>
          </w:p>
        </w:tc>
        <w:tc>
          <w:tcPr>
            <w:tcW w:w="6508" w:type="dxa"/>
          </w:tcPr>
          <w:p w14:paraId="7487DCA0" w14:textId="77777777" w:rsidR="00042EA1" w:rsidRPr="00E23A5B" w:rsidRDefault="00042EA1" w:rsidP="006743EB">
            <w:pPr>
              <w:pStyle w:val="afff8"/>
              <w:rPr>
                <w:color w:val="auto"/>
              </w:rPr>
            </w:pPr>
            <w:r w:rsidRPr="00042EA1">
              <w:rPr>
                <w:color w:val="auto"/>
              </w:rPr>
              <w:t>Информационно-справочная система контроля таможенной деятельности</w:t>
            </w:r>
          </w:p>
        </w:tc>
      </w:tr>
      <w:tr w:rsidR="00042EA1" w:rsidRPr="00E23A5B" w14:paraId="323BEF0B" w14:textId="77777777" w:rsidTr="007C4CB1">
        <w:tc>
          <w:tcPr>
            <w:tcW w:w="2553" w:type="dxa"/>
          </w:tcPr>
          <w:p w14:paraId="659F0C1E" w14:textId="77777777" w:rsidR="00042EA1" w:rsidRPr="00E23A5B" w:rsidRDefault="00042EA1" w:rsidP="006743EB">
            <w:pPr>
              <w:pStyle w:val="afff8"/>
              <w:rPr>
                <w:rStyle w:val="afff"/>
                <w:color w:val="auto"/>
              </w:rPr>
            </w:pPr>
            <w:r w:rsidRPr="00E23A5B">
              <w:rPr>
                <w:rStyle w:val="afff"/>
                <w:color w:val="auto"/>
              </w:rPr>
              <w:t>ТК ТС</w:t>
            </w:r>
          </w:p>
        </w:tc>
        <w:tc>
          <w:tcPr>
            <w:tcW w:w="6508" w:type="dxa"/>
          </w:tcPr>
          <w:p w14:paraId="21A0D5EF" w14:textId="77777777" w:rsidR="00042EA1" w:rsidRPr="00042EA1" w:rsidRDefault="00042EA1" w:rsidP="006743EB">
            <w:pPr>
              <w:pStyle w:val="afff8"/>
              <w:rPr>
                <w:color w:val="auto"/>
              </w:rPr>
            </w:pPr>
            <w:r w:rsidRPr="00E23A5B">
              <w:rPr>
                <w:color w:val="auto"/>
              </w:rPr>
              <w:t>Таможенный кодекс Таможенного союза</w:t>
            </w:r>
          </w:p>
        </w:tc>
      </w:tr>
      <w:tr w:rsidR="00042EA1" w:rsidRPr="00E23A5B" w14:paraId="63B49876" w14:textId="77777777" w:rsidTr="007C4CB1">
        <w:tc>
          <w:tcPr>
            <w:tcW w:w="2553" w:type="dxa"/>
          </w:tcPr>
          <w:p w14:paraId="404E3BD5" w14:textId="77777777" w:rsidR="00042EA1" w:rsidRPr="00B26B95" w:rsidRDefault="00B26B95" w:rsidP="00B26B95">
            <w:pPr>
              <w:pStyle w:val="afff8"/>
              <w:rPr>
                <w:rStyle w:val="afff"/>
                <w:color w:val="auto"/>
              </w:rPr>
            </w:pPr>
            <w:r>
              <w:rPr>
                <w:rStyle w:val="afff"/>
                <w:color w:val="auto"/>
              </w:rPr>
              <w:t>ФТС</w:t>
            </w:r>
          </w:p>
        </w:tc>
        <w:tc>
          <w:tcPr>
            <w:tcW w:w="6508" w:type="dxa"/>
          </w:tcPr>
          <w:p w14:paraId="145A351F" w14:textId="77777777" w:rsidR="00042EA1" w:rsidRPr="00E23A5B" w:rsidRDefault="00042EA1" w:rsidP="006743EB">
            <w:pPr>
              <w:pStyle w:val="afff8"/>
              <w:rPr>
                <w:color w:val="auto"/>
              </w:rPr>
            </w:pPr>
            <w:r w:rsidRPr="00E23A5B">
              <w:rPr>
                <w:color w:val="auto"/>
              </w:rPr>
              <w:t>Федеральная таможенная служба Российской федерации</w:t>
            </w:r>
          </w:p>
        </w:tc>
      </w:tr>
      <w:tr w:rsidR="00042EA1" w:rsidRPr="00E23A5B" w14:paraId="3B8590D8" w14:textId="77777777" w:rsidTr="007C4CB1">
        <w:tc>
          <w:tcPr>
            <w:tcW w:w="2553" w:type="dxa"/>
          </w:tcPr>
          <w:p w14:paraId="2249DB88" w14:textId="77777777" w:rsidR="00042EA1" w:rsidRPr="00E23A5B" w:rsidRDefault="00042EA1" w:rsidP="006743EB">
            <w:pPr>
              <w:pStyle w:val="afff8"/>
              <w:rPr>
                <w:rStyle w:val="afff"/>
                <w:color w:val="auto"/>
              </w:rPr>
            </w:pPr>
            <w:r w:rsidRPr="00E23A5B">
              <w:rPr>
                <w:rStyle w:val="afff"/>
                <w:color w:val="auto"/>
              </w:rPr>
              <w:t>ЭП</w:t>
            </w:r>
          </w:p>
        </w:tc>
        <w:tc>
          <w:tcPr>
            <w:tcW w:w="6508" w:type="dxa"/>
          </w:tcPr>
          <w:p w14:paraId="0677C322" w14:textId="77777777" w:rsidR="00042EA1" w:rsidRPr="00E23A5B" w:rsidRDefault="00042EA1" w:rsidP="006743EB">
            <w:pPr>
              <w:pStyle w:val="afff8"/>
              <w:rPr>
                <w:color w:val="auto"/>
              </w:rPr>
            </w:pPr>
            <w:r w:rsidRPr="00E23A5B">
              <w:rPr>
                <w:color w:val="auto"/>
              </w:rPr>
              <w:t>Электронная подпись</w:t>
            </w:r>
          </w:p>
        </w:tc>
      </w:tr>
      <w:tr w:rsidR="006A59C8" w:rsidRPr="00E23A5B" w14:paraId="742FD913" w14:textId="77777777" w:rsidTr="007C4CB1">
        <w:tc>
          <w:tcPr>
            <w:tcW w:w="2553" w:type="dxa"/>
          </w:tcPr>
          <w:p w14:paraId="0E128FBB" w14:textId="77777777" w:rsidR="006A59C8" w:rsidRPr="00372229" w:rsidRDefault="007076AB">
            <w:pPr>
              <w:pStyle w:val="afff8"/>
              <w:rPr>
                <w:rStyle w:val="afff"/>
              </w:rPr>
            </w:pPr>
            <w:r>
              <w:rPr>
                <w:rStyle w:val="afff"/>
              </w:rPr>
              <w:t xml:space="preserve">АИС </w:t>
            </w:r>
          </w:p>
        </w:tc>
        <w:tc>
          <w:tcPr>
            <w:tcW w:w="6508" w:type="dxa"/>
          </w:tcPr>
          <w:p w14:paraId="7920A391" w14:textId="77777777" w:rsidR="006A59C8" w:rsidRPr="00372229" w:rsidRDefault="007076AB" w:rsidP="006743EB">
            <w:pPr>
              <w:pStyle w:val="afff8"/>
            </w:pPr>
            <w:r>
              <w:t>Автоматизированная информационная система</w:t>
            </w:r>
          </w:p>
        </w:tc>
      </w:tr>
      <w:tr w:rsidR="00B5115C" w:rsidRPr="00E23A5B" w14:paraId="356E531A" w14:textId="77777777" w:rsidTr="007C4CB1">
        <w:tc>
          <w:tcPr>
            <w:tcW w:w="2553" w:type="dxa"/>
          </w:tcPr>
          <w:p w14:paraId="62252138" w14:textId="77777777" w:rsidR="00B5115C" w:rsidRDefault="00B5115C" w:rsidP="00437848">
            <w:pPr>
              <w:pStyle w:val="afff8"/>
              <w:rPr>
                <w:rStyle w:val="afff"/>
              </w:rPr>
            </w:pPr>
            <w:r>
              <w:rPr>
                <w:rStyle w:val="afff"/>
              </w:rPr>
              <w:t>ФЛК</w:t>
            </w:r>
          </w:p>
        </w:tc>
        <w:tc>
          <w:tcPr>
            <w:tcW w:w="6508" w:type="dxa"/>
          </w:tcPr>
          <w:p w14:paraId="45785C00" w14:textId="77777777" w:rsidR="00B5115C" w:rsidRPr="00437848" w:rsidRDefault="00B5115C" w:rsidP="00437848">
            <w:pPr>
              <w:pStyle w:val="afff8"/>
              <w:rPr>
                <w:color w:val="auto"/>
              </w:rPr>
            </w:pPr>
            <w:r>
              <w:rPr>
                <w:color w:val="auto"/>
              </w:rPr>
              <w:t>Форматно-логический контроль</w:t>
            </w:r>
          </w:p>
        </w:tc>
      </w:tr>
      <w:tr w:rsidR="003E09D0" w:rsidRPr="00E23A5B" w14:paraId="2E294586" w14:textId="77777777" w:rsidTr="007C4CB1">
        <w:tc>
          <w:tcPr>
            <w:tcW w:w="2553" w:type="dxa"/>
          </w:tcPr>
          <w:p w14:paraId="122092E5" w14:textId="4AC7CFAB" w:rsidR="003E09D0" w:rsidRDefault="003E09D0" w:rsidP="00437848">
            <w:pPr>
              <w:pStyle w:val="afff8"/>
              <w:rPr>
                <w:rStyle w:val="afff"/>
              </w:rPr>
            </w:pPr>
            <w:r w:rsidRPr="003E09D0">
              <w:rPr>
                <w:rStyle w:val="afff"/>
              </w:rPr>
              <w:t>ЕАИС ТО</w:t>
            </w:r>
          </w:p>
        </w:tc>
        <w:tc>
          <w:tcPr>
            <w:tcW w:w="6508" w:type="dxa"/>
          </w:tcPr>
          <w:p w14:paraId="06B02287" w14:textId="7C91A255" w:rsidR="003E09D0" w:rsidRDefault="003E09D0" w:rsidP="003E09D0">
            <w:pPr>
              <w:pStyle w:val="afff8"/>
              <w:rPr>
                <w:color w:val="auto"/>
              </w:rPr>
            </w:pPr>
            <w:r>
              <w:rPr>
                <w:color w:val="auto"/>
              </w:rPr>
              <w:t>Единая</w:t>
            </w:r>
            <w:r w:rsidRPr="003E09D0">
              <w:rPr>
                <w:color w:val="auto"/>
              </w:rPr>
              <w:t xml:space="preserve"> автоматизированн</w:t>
            </w:r>
            <w:r>
              <w:rPr>
                <w:color w:val="auto"/>
              </w:rPr>
              <w:t>ая</w:t>
            </w:r>
            <w:r w:rsidRPr="003E09D0">
              <w:rPr>
                <w:color w:val="auto"/>
              </w:rPr>
              <w:t xml:space="preserve"> информационн</w:t>
            </w:r>
            <w:r>
              <w:rPr>
                <w:color w:val="auto"/>
              </w:rPr>
              <w:t>ая</w:t>
            </w:r>
            <w:r w:rsidRPr="003E09D0">
              <w:rPr>
                <w:color w:val="auto"/>
              </w:rPr>
              <w:t xml:space="preserve"> систем</w:t>
            </w:r>
            <w:r>
              <w:rPr>
                <w:color w:val="auto"/>
              </w:rPr>
              <w:t>а</w:t>
            </w:r>
            <w:r w:rsidRPr="003E09D0">
              <w:rPr>
                <w:color w:val="auto"/>
              </w:rPr>
              <w:t xml:space="preserve"> таможенных органов</w:t>
            </w:r>
          </w:p>
        </w:tc>
      </w:tr>
      <w:tr w:rsidR="00DF5120" w:rsidRPr="00E23A5B" w14:paraId="546816B6" w14:textId="77777777" w:rsidTr="007C4CB1">
        <w:tc>
          <w:tcPr>
            <w:tcW w:w="2553" w:type="dxa"/>
          </w:tcPr>
          <w:p w14:paraId="07256583" w14:textId="383C1E68" w:rsidR="00DF5120" w:rsidRDefault="00DF5120" w:rsidP="00437848">
            <w:pPr>
              <w:pStyle w:val="afff8"/>
              <w:rPr>
                <w:rStyle w:val="afff"/>
              </w:rPr>
            </w:pPr>
            <w:r>
              <w:rPr>
                <w:rStyle w:val="afff"/>
              </w:rPr>
              <w:t>ЭАД</w:t>
            </w:r>
          </w:p>
        </w:tc>
        <w:tc>
          <w:tcPr>
            <w:tcW w:w="6508" w:type="dxa"/>
          </w:tcPr>
          <w:p w14:paraId="40B3FFC6" w14:textId="756750E6" w:rsidR="00DF5120" w:rsidRDefault="00DF5120" w:rsidP="003E09D0">
            <w:pPr>
              <w:pStyle w:val="afff8"/>
              <w:rPr>
                <w:color w:val="auto"/>
              </w:rPr>
            </w:pPr>
            <w:r>
              <w:rPr>
                <w:color w:val="auto"/>
              </w:rPr>
              <w:t>Электронный архив декларанта</w:t>
            </w:r>
          </w:p>
        </w:tc>
      </w:tr>
    </w:tbl>
    <w:p w14:paraId="6476E3E2" w14:textId="77777777" w:rsidR="00880A0C" w:rsidRPr="00E23A5B" w:rsidRDefault="00880A0C" w:rsidP="00880A0C">
      <w:pPr>
        <w:rPr>
          <w:color w:val="auto"/>
        </w:rPr>
      </w:pPr>
    </w:p>
    <w:p w14:paraId="40115455" w14:textId="77777777" w:rsidR="0082008B" w:rsidRPr="00E23A5B" w:rsidRDefault="0082008B" w:rsidP="00D0755C">
      <w:pPr>
        <w:pStyle w:val="10"/>
        <w:numPr>
          <w:ilvl w:val="0"/>
          <w:numId w:val="5"/>
        </w:numPr>
        <w:tabs>
          <w:tab w:val="clear" w:pos="432"/>
          <w:tab w:val="num" w:pos="720"/>
        </w:tabs>
        <w:rPr>
          <w:color w:val="auto"/>
        </w:rPr>
      </w:pPr>
      <w:bookmarkStart w:id="10" w:name="_Toc170714419"/>
      <w:bookmarkStart w:id="11" w:name="_Toc212289752"/>
      <w:bookmarkStart w:id="12" w:name="_Toc80348576"/>
      <w:r w:rsidRPr="00E23A5B">
        <w:rPr>
          <w:color w:val="auto"/>
        </w:rPr>
        <w:t>ОБЩИЕ СВЕДЕНИЯ</w:t>
      </w:r>
      <w:bookmarkEnd w:id="10"/>
      <w:bookmarkEnd w:id="11"/>
      <w:bookmarkEnd w:id="12"/>
    </w:p>
    <w:p w14:paraId="47B621F9" w14:textId="3D81E5B5" w:rsidR="00CC527F" w:rsidRPr="00273C01" w:rsidRDefault="00755A37" w:rsidP="00CC527F">
      <w:bookmarkStart w:id="13" w:name="_Toc170714421"/>
      <w:bookmarkStart w:id="14" w:name="_Toc212289754"/>
      <w:r w:rsidRPr="00245101">
        <w:t>Настоящее приложение к спецификации определяет порядок обмена электронными сообщениями между Единой автоматизированной информационной системой таможенных органов</w:t>
      </w:r>
      <w:r>
        <w:t xml:space="preserve"> (далее ЕАИС ТО)</w:t>
      </w:r>
      <w:r w:rsidRPr="00245101">
        <w:t xml:space="preserve"> и информационными системами декларантов </w:t>
      </w:r>
      <w:r w:rsidRPr="00372229">
        <w:t>при</w:t>
      </w:r>
      <w:r>
        <w:t xml:space="preserve"> </w:t>
      </w:r>
      <w:r w:rsidRPr="00546D86">
        <w:t>совершени</w:t>
      </w:r>
      <w:r>
        <w:t>и</w:t>
      </w:r>
      <w:r w:rsidRPr="0005275F">
        <w:t xml:space="preserve"> таможенных операций в отношении </w:t>
      </w:r>
      <w:r w:rsidR="00CC527F">
        <w:t xml:space="preserve">товаров, </w:t>
      </w:r>
      <w:r w:rsidR="00CC527F">
        <w:rPr>
          <w:szCs w:val="28"/>
        </w:rPr>
        <w:t>перемещаемых гражданами иностранных государств при вывозе товаров за пределы таможенной территории Евразийского Экономического союза</w:t>
      </w:r>
      <w:r w:rsidR="00CC527F" w:rsidRPr="0041388F">
        <w:rPr>
          <w:szCs w:val="28"/>
        </w:rPr>
        <w:t xml:space="preserve">, с применением </w:t>
      </w:r>
      <w:r w:rsidR="00CC527F">
        <w:rPr>
          <w:szCs w:val="28"/>
        </w:rPr>
        <w:t>сведений</w:t>
      </w:r>
      <w:r w:rsidR="00CC527F" w:rsidRPr="0041388F">
        <w:rPr>
          <w:szCs w:val="28"/>
        </w:rPr>
        <w:t>, подаваем</w:t>
      </w:r>
      <w:r w:rsidR="00CC527F">
        <w:rPr>
          <w:szCs w:val="28"/>
        </w:rPr>
        <w:t xml:space="preserve">ых </w:t>
      </w:r>
      <w:r w:rsidR="00CC527F" w:rsidRPr="0041388F">
        <w:rPr>
          <w:szCs w:val="28"/>
        </w:rPr>
        <w:t>в электронном виде</w:t>
      </w:r>
      <w:r w:rsidR="00CC527F">
        <w:t>.</w:t>
      </w:r>
    </w:p>
    <w:p w14:paraId="42276BB3" w14:textId="10C74531" w:rsidR="00755A37" w:rsidRPr="00245101" w:rsidRDefault="00755A37" w:rsidP="00755A37">
      <w:r>
        <w:t>.</w:t>
      </w:r>
    </w:p>
    <w:p w14:paraId="03DFDBFA" w14:textId="77777777" w:rsidR="00273C01" w:rsidRPr="00273C01" w:rsidRDefault="00273C01" w:rsidP="003361CB">
      <w:pPr>
        <w:rPr>
          <w:lang w:val="x-none"/>
        </w:rPr>
      </w:pPr>
    </w:p>
    <w:p w14:paraId="495DCB20" w14:textId="77777777" w:rsidR="00CB59CF" w:rsidRDefault="00CB59CF" w:rsidP="00CB59CF">
      <w:pPr>
        <w:pStyle w:val="10"/>
        <w:numPr>
          <w:ilvl w:val="0"/>
          <w:numId w:val="5"/>
        </w:numPr>
        <w:tabs>
          <w:tab w:val="clear" w:pos="432"/>
          <w:tab w:val="num" w:pos="720"/>
        </w:tabs>
      </w:pPr>
      <w:bookmarkStart w:id="15" w:name="_Toc80348577"/>
      <w:bookmarkStart w:id="16" w:name="_Toc153248036"/>
      <w:bookmarkStart w:id="17" w:name="_Toc172541060"/>
      <w:bookmarkStart w:id="18" w:name="_Toc392675773"/>
      <w:r w:rsidRPr="00CB59CF">
        <w:t>Технические особенности информационного взаимодействия</w:t>
      </w:r>
      <w:bookmarkEnd w:id="15"/>
      <w:r>
        <w:t xml:space="preserve"> </w:t>
      </w:r>
    </w:p>
    <w:p w14:paraId="3E06A6F0" w14:textId="2E466810" w:rsidR="004708A7" w:rsidRPr="00CB59CF" w:rsidRDefault="004708A7" w:rsidP="00CB59CF">
      <w:pPr>
        <w:pStyle w:val="22"/>
        <w:numPr>
          <w:ilvl w:val="1"/>
          <w:numId w:val="5"/>
        </w:numPr>
      </w:pPr>
      <w:bookmarkStart w:id="19" w:name="_Toc80348578"/>
      <w:r w:rsidRPr="00CB59CF">
        <w:t>Участники информационного взаимодействия</w:t>
      </w:r>
      <w:bookmarkEnd w:id="19"/>
      <w:r w:rsidRPr="00CB59CF">
        <w:t xml:space="preserve"> </w:t>
      </w:r>
      <w:bookmarkEnd w:id="16"/>
      <w:bookmarkEnd w:id="17"/>
      <w:bookmarkEnd w:id="18"/>
    </w:p>
    <w:bookmarkEnd w:id="13"/>
    <w:bookmarkEnd w:id="14"/>
    <w:p w14:paraId="203F29F8" w14:textId="286FCA9A" w:rsidR="002A03F1" w:rsidRPr="003A665D" w:rsidRDefault="002A03F1" w:rsidP="002A03F1">
      <w:r w:rsidRPr="003A665D">
        <w:t>Участниками информационного взаимодействия являются:</w:t>
      </w:r>
    </w:p>
    <w:p w14:paraId="163D12CF" w14:textId="73842FA2" w:rsidR="009C781D" w:rsidRDefault="009C781D" w:rsidP="00755A37">
      <w:pPr>
        <w:pStyle w:val="a"/>
      </w:pPr>
      <w:r>
        <w:rPr>
          <w:color w:val="auto"/>
        </w:rPr>
        <w:t>Единая</w:t>
      </w:r>
      <w:r w:rsidRPr="003E09D0">
        <w:rPr>
          <w:color w:val="auto"/>
        </w:rPr>
        <w:t xml:space="preserve"> автоматизированн</w:t>
      </w:r>
      <w:r>
        <w:rPr>
          <w:color w:val="auto"/>
        </w:rPr>
        <w:t>ая</w:t>
      </w:r>
      <w:r w:rsidRPr="003E09D0">
        <w:rPr>
          <w:color w:val="auto"/>
        </w:rPr>
        <w:t xml:space="preserve"> информационн</w:t>
      </w:r>
      <w:r>
        <w:rPr>
          <w:color w:val="auto"/>
        </w:rPr>
        <w:t>ая</w:t>
      </w:r>
      <w:r w:rsidRPr="003E09D0">
        <w:rPr>
          <w:color w:val="auto"/>
        </w:rPr>
        <w:t xml:space="preserve"> систем</w:t>
      </w:r>
      <w:r>
        <w:rPr>
          <w:color w:val="auto"/>
        </w:rPr>
        <w:t>а</w:t>
      </w:r>
      <w:r w:rsidRPr="003E09D0">
        <w:rPr>
          <w:color w:val="auto"/>
        </w:rPr>
        <w:t xml:space="preserve"> таможенных органов</w:t>
      </w:r>
      <w:r w:rsidRPr="00951759">
        <w:t xml:space="preserve"> </w:t>
      </w:r>
      <w:r>
        <w:t>(ЕАИС ТО);</w:t>
      </w:r>
    </w:p>
    <w:p w14:paraId="4CD3687D" w14:textId="376BB874" w:rsidR="00CB59CF" w:rsidRDefault="00F706CB" w:rsidP="00F706CB">
      <w:pPr>
        <w:pStyle w:val="a"/>
        <w:ind w:left="1237"/>
      </w:pPr>
      <w:r w:rsidRPr="00245101">
        <w:t>информационн</w:t>
      </w:r>
      <w:r w:rsidR="002E0538">
        <w:t>ая</w:t>
      </w:r>
      <w:r w:rsidRPr="00245101">
        <w:t xml:space="preserve"> систем</w:t>
      </w:r>
      <w:r w:rsidR="002E0538">
        <w:t>а организации розничной торговли</w:t>
      </w:r>
      <w:r w:rsidR="00CC527F">
        <w:t>.</w:t>
      </w:r>
    </w:p>
    <w:p w14:paraId="77A373EF" w14:textId="77777777" w:rsidR="00004929" w:rsidRDefault="00004929" w:rsidP="00004929">
      <w:pPr>
        <w:pStyle w:val="22"/>
        <w:numPr>
          <w:ilvl w:val="1"/>
          <w:numId w:val="5"/>
        </w:numPr>
      </w:pPr>
      <w:bookmarkStart w:id="20" w:name="_Toc454982281"/>
      <w:bookmarkStart w:id="21" w:name="_Toc80348579"/>
      <w:r w:rsidRPr="00E23A5B">
        <w:t>Особенности заполнения заголовка служебного конверта</w:t>
      </w:r>
      <w:bookmarkEnd w:id="20"/>
      <w:bookmarkEnd w:id="21"/>
    </w:p>
    <w:p w14:paraId="77D4CED0" w14:textId="77777777" w:rsidR="00A6209C" w:rsidRDefault="00004929" w:rsidP="00004929">
      <w:pPr>
        <w:pStyle w:val="a"/>
        <w:numPr>
          <w:ilvl w:val="0"/>
          <w:numId w:val="0"/>
        </w:numPr>
        <w:ind w:firstLine="709"/>
        <w:rPr>
          <w:color w:val="auto"/>
        </w:rPr>
      </w:pPr>
      <w:r w:rsidRPr="006E4DF2">
        <w:rPr>
          <w:color w:val="auto"/>
        </w:rPr>
        <w:t>Для сообщений, передаваемых в ходе сценариев взаимодействия, предусмотренных данным Приложением</w:t>
      </w:r>
      <w:r w:rsidR="00A6209C">
        <w:rPr>
          <w:color w:val="auto"/>
        </w:rPr>
        <w:t>:</w:t>
      </w:r>
    </w:p>
    <w:p w14:paraId="3E84CB0F" w14:textId="5192B56C" w:rsidR="00004929" w:rsidRDefault="00004929" w:rsidP="00A6209C">
      <w:pPr>
        <w:pStyle w:val="a"/>
        <w:numPr>
          <w:ilvl w:val="0"/>
          <w:numId w:val="26"/>
        </w:numPr>
        <w:rPr>
          <w:color w:val="auto"/>
        </w:rPr>
      </w:pPr>
      <w:r w:rsidRPr="002D7146">
        <w:rPr>
          <w:color w:val="auto"/>
        </w:rPr>
        <w:t>в элементе ExchType указывается значение 192</w:t>
      </w:r>
      <w:r w:rsidR="00CC527F">
        <w:rPr>
          <w:color w:val="auto"/>
        </w:rPr>
        <w:t>8</w:t>
      </w:r>
      <w:r w:rsidRPr="002D7146">
        <w:rPr>
          <w:color w:val="auto"/>
        </w:rPr>
        <w:t>0</w:t>
      </w:r>
      <w:r w:rsidR="00A6209C">
        <w:rPr>
          <w:color w:val="auto"/>
        </w:rPr>
        <w:t>;</w:t>
      </w:r>
    </w:p>
    <w:p w14:paraId="6E9454A7" w14:textId="7E73A2EA" w:rsidR="00A6209C" w:rsidRDefault="00A6209C" w:rsidP="00A6209C">
      <w:pPr>
        <w:pStyle w:val="a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в элементе </w:t>
      </w:r>
      <w:r w:rsidRPr="00CD2DBE">
        <w:t>CustomsCode</w:t>
      </w:r>
      <w:r>
        <w:t xml:space="preserve"> указывается значение </w:t>
      </w:r>
      <w:r w:rsidR="003662B8">
        <w:t>9</w:t>
      </w:r>
      <w:r w:rsidRPr="00FF56BA">
        <w:t>00000</w:t>
      </w:r>
      <w:r w:rsidR="009E6C37">
        <w:t>20</w:t>
      </w:r>
      <w:r>
        <w:t>.</w:t>
      </w:r>
    </w:p>
    <w:p w14:paraId="69A9CF9C" w14:textId="77777777" w:rsidR="00A6209C" w:rsidRDefault="00A6209C" w:rsidP="00004929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45BDF1BA" w14:textId="77777777" w:rsidR="00A6209C" w:rsidRDefault="00A6209C" w:rsidP="00004929">
      <w:pPr>
        <w:pStyle w:val="a"/>
        <w:numPr>
          <w:ilvl w:val="0"/>
          <w:numId w:val="0"/>
        </w:numPr>
        <w:ind w:firstLine="709"/>
      </w:pPr>
    </w:p>
    <w:p w14:paraId="0DF9BA8B" w14:textId="3AC96254" w:rsidR="002F5326" w:rsidRPr="001B0F58" w:rsidRDefault="002F5326" w:rsidP="002F5326">
      <w:pPr>
        <w:pStyle w:val="10"/>
        <w:widowControl/>
        <w:numPr>
          <w:ilvl w:val="0"/>
          <w:numId w:val="5"/>
        </w:numPr>
        <w:spacing w:after="60"/>
        <w:jc w:val="left"/>
      </w:pPr>
      <w:bookmarkStart w:id="22" w:name="_Toc400209276"/>
      <w:bookmarkStart w:id="23" w:name="_Ref81084370"/>
      <w:bookmarkStart w:id="24" w:name="_Toc445818020"/>
      <w:bookmarkStart w:id="25" w:name="_Toc80348580"/>
      <w:bookmarkStart w:id="26" w:name="_Toc153248038"/>
      <w:bookmarkStart w:id="27" w:name="_Toc170714422"/>
      <w:bookmarkStart w:id="28" w:name="_Toc212289755"/>
      <w:bookmarkEnd w:id="22"/>
      <w:r w:rsidRPr="001B0F58">
        <w:t xml:space="preserve">Описание </w:t>
      </w:r>
      <w:bookmarkEnd w:id="23"/>
      <w:bookmarkEnd w:id="24"/>
      <w:r w:rsidR="00241C8E">
        <w:rPr>
          <w:lang w:val="ru-RU"/>
        </w:rPr>
        <w:t>информационного взаимодействия</w:t>
      </w:r>
      <w:bookmarkEnd w:id="25"/>
    </w:p>
    <w:p w14:paraId="63FEC29C" w14:textId="5F93F59E" w:rsidR="002F5326" w:rsidRDefault="00F91107" w:rsidP="00480605">
      <w:pPr>
        <w:pStyle w:val="22"/>
        <w:numPr>
          <w:ilvl w:val="1"/>
          <w:numId w:val="13"/>
        </w:numPr>
      </w:pPr>
      <w:r>
        <w:rPr>
          <w:color w:val="000000" w:themeColor="text1"/>
          <w:szCs w:val="28"/>
        </w:rPr>
        <w:t xml:space="preserve"> </w:t>
      </w:r>
      <w:bookmarkStart w:id="29" w:name="_Toc80348581"/>
      <w:r w:rsidR="004C2B06">
        <w:rPr>
          <w:color w:val="000000" w:themeColor="text1"/>
          <w:szCs w:val="28"/>
        </w:rPr>
        <w:t>С</w:t>
      </w:r>
      <w:r w:rsidR="004C2B06" w:rsidRPr="008E230E">
        <w:rPr>
          <w:color w:val="000000" w:themeColor="text1"/>
          <w:szCs w:val="28"/>
        </w:rPr>
        <w:t>овершени</w:t>
      </w:r>
      <w:r w:rsidR="004C2B06">
        <w:rPr>
          <w:color w:val="000000" w:themeColor="text1"/>
          <w:szCs w:val="28"/>
        </w:rPr>
        <w:t>е</w:t>
      </w:r>
      <w:r w:rsidR="004C2B06" w:rsidRPr="008E230E">
        <w:rPr>
          <w:color w:val="000000" w:themeColor="text1"/>
          <w:szCs w:val="28"/>
        </w:rPr>
        <w:t xml:space="preserve"> </w:t>
      </w:r>
      <w:r w:rsidRPr="00A25F0A">
        <w:t>таможенных операций в отношении товаров, перемещаемых гражданами иностранных государств при вывозе товаров за пределы таможенной территории Евразийского Экономического союза, с применением сведений, подаваемых в электронном виде</w:t>
      </w:r>
      <w:bookmarkEnd w:id="29"/>
    </w:p>
    <w:p w14:paraId="0E2D94C6" w14:textId="51A4F81C" w:rsidR="005D2954" w:rsidRDefault="002F5326" w:rsidP="00480605">
      <w:pPr>
        <w:pStyle w:val="32"/>
        <w:numPr>
          <w:ilvl w:val="2"/>
          <w:numId w:val="13"/>
        </w:numPr>
      </w:pPr>
      <w:bookmarkStart w:id="30" w:name="_Toc348962522"/>
      <w:bookmarkStart w:id="31" w:name="_Toc348962524"/>
      <w:bookmarkStart w:id="32" w:name="_Toc348962525"/>
      <w:bookmarkStart w:id="33" w:name="_Toc348962527"/>
      <w:bookmarkStart w:id="34" w:name="_Toc348962529"/>
      <w:bookmarkStart w:id="35" w:name="_Toc348962530"/>
      <w:bookmarkStart w:id="36" w:name="_Toc348962533"/>
      <w:bookmarkStart w:id="37" w:name="_Toc348962534"/>
      <w:bookmarkStart w:id="38" w:name="_Toc348962535"/>
      <w:bookmarkStart w:id="39" w:name="_Toc348962539"/>
      <w:bookmarkStart w:id="40" w:name="_Toc348962540"/>
      <w:bookmarkStart w:id="41" w:name="_Toc348962543"/>
      <w:bookmarkStart w:id="42" w:name="_Toc348962545"/>
      <w:bookmarkStart w:id="43" w:name="_Toc348962547"/>
      <w:bookmarkStart w:id="44" w:name="_Toc348962548"/>
      <w:bookmarkStart w:id="45" w:name="_Toc348962549"/>
      <w:bookmarkStart w:id="46" w:name="_Toc348962550"/>
      <w:bookmarkStart w:id="47" w:name="_Toc348962551"/>
      <w:bookmarkStart w:id="48" w:name="_Toc348962552"/>
      <w:bookmarkStart w:id="49" w:name="_Toc348962556"/>
      <w:bookmarkStart w:id="50" w:name="_Toc348962563"/>
      <w:bookmarkStart w:id="51" w:name="_Toc348962564"/>
      <w:bookmarkStart w:id="52" w:name="_Toc348962569"/>
      <w:bookmarkStart w:id="53" w:name="_Toc348962571"/>
      <w:bookmarkStart w:id="54" w:name="_Toc348962576"/>
      <w:bookmarkStart w:id="55" w:name="_Toc348962579"/>
      <w:bookmarkStart w:id="56" w:name="_Toc348962580"/>
      <w:bookmarkStart w:id="57" w:name="_Toc267864628"/>
      <w:bookmarkStart w:id="58" w:name="_Toc267865279"/>
      <w:bookmarkStart w:id="59" w:name="_Toc268001930"/>
      <w:bookmarkStart w:id="60" w:name="_Toc268016635"/>
      <w:bookmarkStart w:id="61" w:name="_Toc268082152"/>
      <w:bookmarkStart w:id="62" w:name="_Toc268082248"/>
      <w:bookmarkStart w:id="63" w:name="_Toc267864632"/>
      <w:bookmarkStart w:id="64" w:name="_Toc267865283"/>
      <w:bookmarkStart w:id="65" w:name="_Toc268001935"/>
      <w:bookmarkStart w:id="66" w:name="_Toc268016640"/>
      <w:bookmarkStart w:id="67" w:name="_Toc268082157"/>
      <w:bookmarkStart w:id="68" w:name="_Toc268082253"/>
      <w:bookmarkStart w:id="69" w:name="_Toc267864634"/>
      <w:bookmarkStart w:id="70" w:name="_Toc267865285"/>
      <w:bookmarkStart w:id="71" w:name="_Toc268001937"/>
      <w:bookmarkStart w:id="72" w:name="_Toc268016642"/>
      <w:bookmarkStart w:id="73" w:name="_Toc268082159"/>
      <w:bookmarkStart w:id="74" w:name="_Toc268082255"/>
      <w:bookmarkStart w:id="75" w:name="_Toc80348582"/>
      <w:bookmarkStart w:id="76" w:name="_Toc123035169"/>
      <w:bookmarkStart w:id="77" w:name="_Toc123364353"/>
      <w:bookmarkStart w:id="78" w:name="_Toc153248043"/>
      <w:bookmarkStart w:id="79" w:name="_Toc170714425"/>
      <w:bookmarkStart w:id="80" w:name="_Toc212289763"/>
      <w:bookmarkEnd w:id="6"/>
      <w:bookmarkEnd w:id="7"/>
      <w:bookmarkEnd w:id="26"/>
      <w:bookmarkEnd w:id="27"/>
      <w:bookmarkEnd w:id="2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Pr="0023100C">
        <w:t>Статусная модель</w:t>
      </w:r>
      <w:bookmarkEnd w:id="75"/>
      <w:r w:rsidRPr="0023100C">
        <w:t xml:space="preserve"> </w:t>
      </w:r>
    </w:p>
    <w:p w14:paraId="1F70BB27" w14:textId="0230CEB4" w:rsidR="00867FA4" w:rsidRPr="00ED379D" w:rsidRDefault="00F91107" w:rsidP="003F2D7E">
      <w:pPr>
        <w:pStyle w:val="16"/>
        <w:ind w:left="0"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ED379D">
        <w:rPr>
          <w:rFonts w:ascii="Times New Roman" w:hAnsi="Times New Roman"/>
          <w:sz w:val="26"/>
          <w:szCs w:val="26"/>
        </w:rPr>
        <w:t>Статусная модель декларирования при совершении таможенных операций при приобретении товаров гражданами иностранных государств на территории Евразийского Экономического союза в электронном виде, с применением сведений, подаваемых в электронном виде</w:t>
      </w:r>
      <w:r w:rsidRPr="00ED379D" w:rsidDel="007E2DD4">
        <w:rPr>
          <w:rFonts w:ascii="Times New Roman" w:hAnsi="Times New Roman"/>
          <w:sz w:val="26"/>
          <w:szCs w:val="26"/>
          <w:lang w:val="x-none" w:eastAsia="x-none"/>
        </w:rPr>
        <w:t xml:space="preserve"> </w:t>
      </w:r>
      <w:r w:rsidRPr="00ED379D">
        <w:rPr>
          <w:rFonts w:ascii="Times New Roman" w:hAnsi="Times New Roman"/>
          <w:sz w:val="26"/>
          <w:szCs w:val="26"/>
          <w:lang w:val="x-none" w:eastAsia="x-none"/>
        </w:rPr>
        <w:t>приведена</w:t>
      </w:r>
      <w:r w:rsidRPr="00ED379D">
        <w:rPr>
          <w:rFonts w:ascii="Times New Roman" w:hAnsi="Times New Roman"/>
          <w:sz w:val="26"/>
          <w:szCs w:val="26"/>
          <w:lang w:eastAsia="x-none"/>
        </w:rPr>
        <w:t xml:space="preserve"> </w:t>
      </w:r>
      <w:r w:rsidR="00854894" w:rsidRPr="00ED379D">
        <w:rPr>
          <w:rFonts w:ascii="Times New Roman" w:eastAsia="Times New Roman" w:hAnsi="Times New Roman"/>
          <w:sz w:val="26"/>
          <w:szCs w:val="26"/>
          <w:lang w:eastAsia="ru-RU"/>
        </w:rPr>
        <w:t>на</w:t>
      </w:r>
      <w:r w:rsidR="00513445" w:rsidRPr="00ED379D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513445" w:rsidRPr="00ED379D">
        <w:rPr>
          <w:rFonts w:ascii="Times New Roman" w:eastAsia="Times New Roman" w:hAnsi="Times New Roman"/>
          <w:sz w:val="26"/>
          <w:szCs w:val="26"/>
          <w:lang w:eastAsia="ru-RU"/>
        </w:rPr>
        <w:fldChar w:fldCharType="begin"/>
      </w:r>
      <w:r w:rsidR="00513445" w:rsidRPr="00ED379D">
        <w:rPr>
          <w:rFonts w:ascii="Times New Roman" w:eastAsia="Times New Roman" w:hAnsi="Times New Roman"/>
          <w:sz w:val="26"/>
          <w:szCs w:val="26"/>
          <w:lang w:eastAsia="ru-RU"/>
        </w:rPr>
        <w:instrText xml:space="preserve"> REF _Ref454356691 \h </w:instrText>
      </w:r>
      <w:r w:rsidR="00ED379D" w:rsidRPr="00ED379D">
        <w:rPr>
          <w:rFonts w:ascii="Times New Roman" w:eastAsia="Times New Roman" w:hAnsi="Times New Roman"/>
          <w:sz w:val="26"/>
          <w:szCs w:val="26"/>
          <w:lang w:eastAsia="ru-RU"/>
        </w:rPr>
        <w:instrText xml:space="preserve"> \* MERGEFORMAT </w:instrText>
      </w:r>
      <w:r w:rsidR="00513445" w:rsidRPr="00ED379D">
        <w:rPr>
          <w:rFonts w:ascii="Times New Roman" w:eastAsia="Times New Roman" w:hAnsi="Times New Roman"/>
          <w:sz w:val="26"/>
          <w:szCs w:val="26"/>
          <w:lang w:eastAsia="ru-RU"/>
        </w:rPr>
      </w:r>
      <w:r w:rsidR="00513445" w:rsidRPr="00ED379D">
        <w:rPr>
          <w:rFonts w:ascii="Times New Roman" w:eastAsia="Times New Roman" w:hAnsi="Times New Roman"/>
          <w:sz w:val="26"/>
          <w:szCs w:val="26"/>
          <w:lang w:eastAsia="ru-RU"/>
        </w:rPr>
        <w:fldChar w:fldCharType="separate"/>
      </w:r>
      <w:r w:rsidR="002225FF" w:rsidRPr="002225FF">
        <w:rPr>
          <w:rFonts w:ascii="Times New Roman" w:hAnsi="Times New Roman"/>
          <w:bCs/>
          <w:sz w:val="26"/>
          <w:szCs w:val="26"/>
        </w:rPr>
        <w:t xml:space="preserve">Рис. </w:t>
      </w:r>
      <w:r w:rsidR="002225FF" w:rsidRPr="002225FF">
        <w:rPr>
          <w:rFonts w:ascii="Times New Roman" w:hAnsi="Times New Roman"/>
          <w:bCs/>
          <w:noProof/>
          <w:sz w:val="26"/>
          <w:szCs w:val="26"/>
        </w:rPr>
        <w:t>1</w:t>
      </w:r>
      <w:r w:rsidR="00513445" w:rsidRPr="00ED379D">
        <w:rPr>
          <w:rFonts w:ascii="Times New Roman" w:eastAsia="Times New Roman" w:hAnsi="Times New Roman"/>
          <w:sz w:val="26"/>
          <w:szCs w:val="26"/>
          <w:lang w:eastAsia="ru-RU"/>
        </w:rPr>
        <w:fldChar w:fldCharType="end"/>
      </w:r>
      <w:r w:rsidR="00867FA4" w:rsidRPr="00ED379D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14:paraId="09BDBA90" w14:textId="0ED9B5C2" w:rsidR="00D52BD0" w:rsidRPr="00ED379D" w:rsidRDefault="00501C11" w:rsidP="00D52BD0">
      <w:pPr>
        <w:jc w:val="center"/>
        <w:rPr>
          <w:lang w:val="en-US"/>
        </w:rPr>
      </w:pPr>
      <w:r>
        <w:object w:dxaOrig="8131" w:dyaOrig="5085" w14:anchorId="295A78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54.25pt" o:ole="">
            <v:imagedata r:id="rId8" o:title=""/>
          </v:shape>
          <o:OLEObject Type="Embed" ProgID="Visio.Drawing.15" ShapeID="_x0000_i1025" DrawAspect="Content" ObjectID="_1766476424" r:id="rId9"/>
        </w:object>
      </w:r>
    </w:p>
    <w:p w14:paraId="24E9E601" w14:textId="739F3B19" w:rsidR="00867FA4" w:rsidRPr="00ED379D" w:rsidRDefault="00867FA4" w:rsidP="00D52BD0">
      <w:pPr>
        <w:jc w:val="center"/>
        <w:rPr>
          <w:bCs/>
          <w:sz w:val="22"/>
          <w:szCs w:val="22"/>
        </w:rPr>
      </w:pPr>
      <w:bookmarkStart w:id="81" w:name="_Ref454356691"/>
      <w:r w:rsidRPr="00ED379D">
        <w:rPr>
          <w:bCs/>
          <w:sz w:val="22"/>
          <w:szCs w:val="22"/>
        </w:rPr>
        <w:t xml:space="preserve">Рис. </w:t>
      </w:r>
      <w:r w:rsidR="00094696" w:rsidRPr="00ED379D">
        <w:rPr>
          <w:bCs/>
          <w:sz w:val="22"/>
          <w:szCs w:val="22"/>
        </w:rPr>
        <w:fldChar w:fldCharType="begin"/>
      </w:r>
      <w:r w:rsidR="00094696" w:rsidRPr="00ED379D">
        <w:rPr>
          <w:bCs/>
          <w:sz w:val="22"/>
          <w:szCs w:val="22"/>
        </w:rPr>
        <w:instrText xml:space="preserve"> SEQ Рис. \* ARABIC </w:instrText>
      </w:r>
      <w:r w:rsidR="00094696" w:rsidRPr="00ED379D">
        <w:rPr>
          <w:bCs/>
          <w:sz w:val="22"/>
          <w:szCs w:val="22"/>
        </w:rPr>
        <w:fldChar w:fldCharType="separate"/>
      </w:r>
      <w:r w:rsidR="002225FF">
        <w:rPr>
          <w:bCs/>
          <w:noProof/>
          <w:sz w:val="22"/>
          <w:szCs w:val="22"/>
        </w:rPr>
        <w:t>1</w:t>
      </w:r>
      <w:r w:rsidR="00094696" w:rsidRPr="00ED379D">
        <w:rPr>
          <w:bCs/>
          <w:sz w:val="22"/>
          <w:szCs w:val="22"/>
        </w:rPr>
        <w:fldChar w:fldCharType="end"/>
      </w:r>
      <w:bookmarkEnd w:id="81"/>
      <w:r w:rsidRPr="00ED379D">
        <w:rPr>
          <w:bCs/>
          <w:sz w:val="22"/>
          <w:szCs w:val="22"/>
        </w:rPr>
        <w:t xml:space="preserve">. Статусная модель процесса </w:t>
      </w:r>
      <w:r w:rsidR="009B50F7" w:rsidRPr="00ED379D">
        <w:rPr>
          <w:bCs/>
          <w:sz w:val="22"/>
          <w:szCs w:val="22"/>
        </w:rPr>
        <w:t xml:space="preserve">декларировании </w:t>
      </w:r>
      <w:r w:rsidR="00ED379D" w:rsidRPr="00ED379D">
        <w:rPr>
          <w:bCs/>
          <w:sz w:val="22"/>
          <w:szCs w:val="22"/>
        </w:rPr>
        <w:t>при совершении таможенных операций при приобретении товаров гражданами иностранных государств на территории Евразийского Экономического союза в электронном виде, с применением сведений</w:t>
      </w:r>
    </w:p>
    <w:p w14:paraId="20164004" w14:textId="4DC6355E" w:rsidR="00C75B6C" w:rsidRPr="00315E38" w:rsidRDefault="00C75B6C" w:rsidP="00480605">
      <w:pPr>
        <w:pStyle w:val="32"/>
        <w:numPr>
          <w:ilvl w:val="2"/>
          <w:numId w:val="13"/>
        </w:numPr>
      </w:pPr>
      <w:bookmarkStart w:id="82" w:name="_Ref400204660"/>
      <w:bookmarkStart w:id="83" w:name="_Toc80348583"/>
      <w:r w:rsidRPr="00315E38">
        <w:t>Описание статусной модели</w:t>
      </w:r>
      <w:bookmarkEnd w:id="82"/>
      <w:bookmarkEnd w:id="83"/>
    </w:p>
    <w:p w14:paraId="10A29314" w14:textId="5DF7FB09" w:rsidR="00C75B6C" w:rsidRPr="003F2D7E" w:rsidRDefault="00C777FE" w:rsidP="00903212">
      <w:pPr>
        <w:pStyle w:val="affffa"/>
        <w:rPr>
          <w:color w:val="auto"/>
          <w:lang w:val="ru-RU" w:eastAsia="ru-RU"/>
        </w:rPr>
      </w:pPr>
      <w:r>
        <w:rPr>
          <w:color w:val="auto"/>
          <w:lang w:val="ru-RU" w:eastAsia="ru-RU"/>
        </w:rPr>
        <w:t>В ходе информационного взаимодействия</w:t>
      </w:r>
      <w:r w:rsidR="00C75B6C" w:rsidRPr="003F2D7E">
        <w:rPr>
          <w:color w:val="auto"/>
          <w:lang w:val="ru-RU" w:eastAsia="ru-RU"/>
        </w:rPr>
        <w:t xml:space="preserve"> </w:t>
      </w:r>
      <w:r w:rsidR="0019120B">
        <w:rPr>
          <w:color w:val="auto"/>
          <w:lang w:val="ru-RU" w:eastAsia="ru-RU"/>
        </w:rPr>
        <w:t xml:space="preserve">при </w:t>
      </w:r>
      <w:r w:rsidR="00ED379D" w:rsidRPr="00ED379D">
        <w:rPr>
          <w:szCs w:val="26"/>
        </w:rPr>
        <w:t>совершении таможенных операций при приобретении товаров гражданами иностранных государств на территории Евразийского Экономического союза в электронном виде, с применением сведений</w:t>
      </w:r>
      <w:r w:rsidR="00ED379D">
        <w:rPr>
          <w:color w:val="auto"/>
          <w:lang w:val="ru-RU" w:eastAsia="ru-RU"/>
        </w:rPr>
        <w:t xml:space="preserve"> </w:t>
      </w:r>
      <w:r>
        <w:rPr>
          <w:color w:val="auto"/>
          <w:lang w:val="ru-RU" w:eastAsia="ru-RU"/>
        </w:rPr>
        <w:t>выполняются следующие операции</w:t>
      </w:r>
      <w:r w:rsidR="00C75B6C" w:rsidRPr="003F2D7E">
        <w:rPr>
          <w:color w:val="auto"/>
          <w:lang w:val="ru-RU" w:eastAsia="ru-RU"/>
        </w:rPr>
        <w:t>:</w:t>
      </w:r>
    </w:p>
    <w:p w14:paraId="71B07BDE" w14:textId="13BD8511" w:rsidR="00A840ED" w:rsidRPr="00A840ED" w:rsidRDefault="00A840ED" w:rsidP="00ED379D">
      <w:pPr>
        <w:pStyle w:val="2"/>
        <w:rPr>
          <w:color w:val="auto"/>
        </w:rPr>
      </w:pPr>
      <w:r>
        <w:t>открытие процедуры декларирования;</w:t>
      </w:r>
    </w:p>
    <w:p w14:paraId="5AEB2DD0" w14:textId="1A8CF3DA" w:rsidR="00ED379D" w:rsidRDefault="00ED379D" w:rsidP="00ED379D">
      <w:pPr>
        <w:pStyle w:val="2"/>
        <w:rPr>
          <w:color w:val="auto"/>
        </w:rPr>
      </w:pPr>
      <w:r>
        <w:t xml:space="preserve">предоставление сведений из чеков </w:t>
      </w:r>
      <w:r>
        <w:rPr>
          <w:lang w:val="en-US"/>
        </w:rPr>
        <w:t>Tax</w:t>
      </w:r>
      <w:r w:rsidRPr="001412FD">
        <w:t xml:space="preserve"> </w:t>
      </w:r>
      <w:r>
        <w:rPr>
          <w:lang w:val="en-US"/>
        </w:rPr>
        <w:t>Free</w:t>
      </w:r>
      <w:r>
        <w:t>;</w:t>
      </w:r>
    </w:p>
    <w:p w14:paraId="0B497E53" w14:textId="77777777" w:rsidR="00ED379D" w:rsidRDefault="00ED379D" w:rsidP="00ED379D">
      <w:pPr>
        <w:pStyle w:val="2"/>
        <w:rPr>
          <w:color w:val="auto"/>
        </w:rPr>
      </w:pPr>
      <w:r>
        <w:rPr>
          <w:color w:val="auto"/>
        </w:rPr>
        <w:t>передача перечня ошибок, выявленных в процессе ФЛК;</w:t>
      </w:r>
    </w:p>
    <w:p w14:paraId="4FA6AE59" w14:textId="77777777" w:rsidR="001D62C7" w:rsidRDefault="001D62C7" w:rsidP="001D62C7">
      <w:pPr>
        <w:pStyle w:val="2"/>
        <w:rPr>
          <w:color w:val="auto"/>
        </w:rPr>
      </w:pPr>
      <w:r>
        <w:rPr>
          <w:color w:val="auto"/>
        </w:rPr>
        <w:t>передача сведений об успешно пройдённой проверки;</w:t>
      </w:r>
    </w:p>
    <w:p w14:paraId="5026EC2B" w14:textId="77777777" w:rsidR="00ED379D" w:rsidRPr="001412FD" w:rsidRDefault="00ED379D" w:rsidP="00ED379D">
      <w:pPr>
        <w:pStyle w:val="2"/>
      </w:pPr>
      <w:r>
        <w:rPr>
          <w:color w:val="auto"/>
        </w:rPr>
        <w:t>передача отметок о соответствии/несоответствии предъявленных товаров сведениям</w:t>
      </w:r>
      <w:r>
        <w:rPr>
          <w:color w:val="auto"/>
          <w:szCs w:val="26"/>
        </w:rPr>
        <w:t>.</w:t>
      </w:r>
    </w:p>
    <w:p w14:paraId="003F01FF" w14:textId="77777777" w:rsidR="00ED379D" w:rsidRDefault="00ED379D" w:rsidP="00C75B6C">
      <w:pPr>
        <w:rPr>
          <w:color w:val="auto"/>
        </w:rPr>
      </w:pPr>
    </w:p>
    <w:p w14:paraId="2CAFF684" w14:textId="54ED4B91" w:rsidR="00BF62C7" w:rsidRDefault="008C5152" w:rsidP="00C75B6C">
      <w:pPr>
        <w:rPr>
          <w:color w:val="auto"/>
        </w:rPr>
      </w:pPr>
      <w:r>
        <w:rPr>
          <w:color w:val="auto"/>
        </w:rPr>
        <w:t xml:space="preserve">Единая </w:t>
      </w:r>
      <w:r w:rsidR="00983ABE">
        <w:rPr>
          <w:color w:val="auto"/>
        </w:rPr>
        <w:t xml:space="preserve">автоматизированная </w:t>
      </w:r>
      <w:r>
        <w:rPr>
          <w:color w:val="auto"/>
        </w:rPr>
        <w:t>информационная система таможенных органов</w:t>
      </w:r>
      <w:r w:rsidR="00C75B6C" w:rsidRPr="003F2D7E">
        <w:rPr>
          <w:color w:val="auto"/>
        </w:rPr>
        <w:t xml:space="preserve"> </w:t>
      </w:r>
      <w:r w:rsidR="00A840ED" w:rsidRPr="00A840ED">
        <w:rPr>
          <w:color w:val="auto"/>
        </w:rPr>
        <w:t>(</w:t>
      </w:r>
      <w:r w:rsidR="00A840ED">
        <w:rPr>
          <w:color w:val="auto"/>
        </w:rPr>
        <w:t xml:space="preserve">далее ЕАИС ТО) </w:t>
      </w:r>
      <w:r w:rsidR="00234E25" w:rsidRPr="003F2D7E">
        <w:rPr>
          <w:color w:val="auto"/>
        </w:rPr>
        <w:t xml:space="preserve">получает от </w:t>
      </w:r>
      <w:r w:rsidR="003D2F07">
        <w:rPr>
          <w:color w:val="auto"/>
        </w:rPr>
        <w:t>информационной</w:t>
      </w:r>
      <w:r w:rsidR="00330765">
        <w:rPr>
          <w:color w:val="auto"/>
        </w:rPr>
        <w:t xml:space="preserve"> систем</w:t>
      </w:r>
      <w:r w:rsidR="003D2F07">
        <w:rPr>
          <w:color w:val="auto"/>
        </w:rPr>
        <w:t>ы</w:t>
      </w:r>
      <w:r w:rsidR="00330765">
        <w:rPr>
          <w:color w:val="auto"/>
        </w:rPr>
        <w:t xml:space="preserve"> </w:t>
      </w:r>
      <w:r w:rsidR="000D5ED9">
        <w:rPr>
          <w:color w:val="auto"/>
        </w:rPr>
        <w:t xml:space="preserve">организации розничной торговли </w:t>
      </w:r>
      <w:r w:rsidR="00767B08">
        <w:rPr>
          <w:color w:val="auto"/>
        </w:rPr>
        <w:t>сообщение</w:t>
      </w:r>
      <w:r w:rsidR="00234E25" w:rsidRPr="00234E25">
        <w:rPr>
          <w:color w:val="auto"/>
        </w:rPr>
        <w:t xml:space="preserve"> </w:t>
      </w:r>
      <w:r w:rsidR="00330765">
        <w:rPr>
          <w:color w:val="auto"/>
          <w:lang w:val="en-US"/>
        </w:rPr>
        <w:t>ED</w:t>
      </w:r>
      <w:r w:rsidR="00234E25" w:rsidRPr="00E23A5B">
        <w:rPr>
          <w:color w:val="auto"/>
        </w:rPr>
        <w:t>.</w:t>
      </w:r>
      <w:r w:rsidR="00234E25" w:rsidRPr="00772A92">
        <w:rPr>
          <w:color w:val="auto"/>
        </w:rPr>
        <w:t>1</w:t>
      </w:r>
      <w:r w:rsidR="00234E25">
        <w:rPr>
          <w:color w:val="auto"/>
        </w:rPr>
        <w:t>1</w:t>
      </w:r>
      <w:r w:rsidR="00234E25" w:rsidRPr="00772A92">
        <w:rPr>
          <w:color w:val="auto"/>
        </w:rPr>
        <w:t>0</w:t>
      </w:r>
      <w:r w:rsidR="00330765">
        <w:rPr>
          <w:color w:val="auto"/>
        </w:rPr>
        <w:t>01</w:t>
      </w:r>
      <w:r w:rsidR="00767B08">
        <w:rPr>
          <w:color w:val="auto"/>
        </w:rPr>
        <w:t>, содержащее</w:t>
      </w:r>
      <w:r w:rsidR="00C75B6C" w:rsidRPr="00E23A5B">
        <w:rPr>
          <w:color w:val="auto"/>
        </w:rPr>
        <w:t xml:space="preserve"> </w:t>
      </w:r>
      <w:r w:rsidR="00BF62C7">
        <w:rPr>
          <w:color w:val="auto"/>
        </w:rPr>
        <w:t xml:space="preserve">запрос на открытие процедуры. Процесс </w:t>
      </w:r>
      <w:r w:rsidR="00A840ED">
        <w:rPr>
          <w:color w:val="auto"/>
        </w:rPr>
        <w:t xml:space="preserve">оформления </w:t>
      </w:r>
      <w:r w:rsidR="00BF62C7">
        <w:rPr>
          <w:color w:val="auto"/>
        </w:rPr>
        <w:t xml:space="preserve">переходит в состояние </w:t>
      </w:r>
      <w:r w:rsidR="00BF62C7" w:rsidRPr="00E23A5B">
        <w:rPr>
          <w:color w:val="auto"/>
        </w:rPr>
        <w:t>«</w:t>
      </w:r>
      <w:r w:rsidR="00BF62C7">
        <w:rPr>
          <w:color w:val="auto"/>
        </w:rPr>
        <w:t>Процедура открыта</w:t>
      </w:r>
      <w:r w:rsidR="00BF62C7" w:rsidRPr="00E23A5B">
        <w:rPr>
          <w:color w:val="auto"/>
        </w:rPr>
        <w:t>»</w:t>
      </w:r>
      <w:r w:rsidR="00BF62C7">
        <w:rPr>
          <w:color w:val="auto"/>
        </w:rPr>
        <w:t>.</w:t>
      </w:r>
    </w:p>
    <w:p w14:paraId="538130DD" w14:textId="43F6FEE0" w:rsidR="00CE1697" w:rsidRDefault="00A840ED" w:rsidP="00315E38">
      <w:pPr>
        <w:rPr>
          <w:color w:val="auto"/>
        </w:rPr>
      </w:pPr>
      <w:r>
        <w:rPr>
          <w:color w:val="auto"/>
        </w:rPr>
        <w:t>При предоставлени</w:t>
      </w:r>
      <w:r w:rsidR="00CE1697">
        <w:rPr>
          <w:color w:val="auto"/>
        </w:rPr>
        <w:t>и</w:t>
      </w:r>
      <w:r>
        <w:rPr>
          <w:color w:val="auto"/>
        </w:rPr>
        <w:t xml:space="preserve"> сведений из чека </w:t>
      </w:r>
      <w:r>
        <w:rPr>
          <w:color w:val="auto"/>
          <w:lang w:val="en-US"/>
        </w:rPr>
        <w:t>Tax</w:t>
      </w:r>
      <w:r w:rsidRPr="00A840ED">
        <w:rPr>
          <w:color w:val="auto"/>
        </w:rPr>
        <w:t xml:space="preserve"> </w:t>
      </w:r>
      <w:r>
        <w:rPr>
          <w:color w:val="auto"/>
          <w:lang w:val="en-US"/>
        </w:rPr>
        <w:t>Free</w:t>
      </w:r>
      <w:r>
        <w:rPr>
          <w:color w:val="auto"/>
        </w:rPr>
        <w:t xml:space="preserve"> </w:t>
      </w:r>
      <w:r w:rsidR="0015406E">
        <w:rPr>
          <w:color w:val="auto"/>
        </w:rPr>
        <w:t>ин</w:t>
      </w:r>
      <w:r w:rsidR="008C5152">
        <w:rPr>
          <w:color w:val="auto"/>
        </w:rPr>
        <w:t>формационн</w:t>
      </w:r>
      <w:r w:rsidR="00CE1697">
        <w:rPr>
          <w:color w:val="auto"/>
        </w:rPr>
        <w:t>ая</w:t>
      </w:r>
      <w:r w:rsidR="008C5152">
        <w:rPr>
          <w:color w:val="auto"/>
        </w:rPr>
        <w:t xml:space="preserve"> систем</w:t>
      </w:r>
      <w:r w:rsidR="00CE1697">
        <w:rPr>
          <w:color w:val="auto"/>
        </w:rPr>
        <w:t>а</w:t>
      </w:r>
      <w:r w:rsidR="008C5152">
        <w:rPr>
          <w:color w:val="auto"/>
        </w:rPr>
        <w:t xml:space="preserve"> </w:t>
      </w:r>
      <w:r w:rsidR="000D5ED9">
        <w:rPr>
          <w:color w:val="auto"/>
        </w:rPr>
        <w:t xml:space="preserve">организации розничной торговли </w:t>
      </w:r>
      <w:r w:rsidR="00CE1697">
        <w:rPr>
          <w:color w:val="auto"/>
        </w:rPr>
        <w:t xml:space="preserve">направляет в ЕАИС ТО </w:t>
      </w:r>
      <w:r w:rsidR="00CF77A6">
        <w:rPr>
          <w:color w:val="auto"/>
        </w:rPr>
        <w:t>сообщение</w:t>
      </w:r>
      <w:r w:rsidR="00BF62C7">
        <w:rPr>
          <w:color w:val="auto"/>
        </w:rPr>
        <w:t xml:space="preserve"> </w:t>
      </w:r>
      <w:r w:rsidR="00BF62C7">
        <w:rPr>
          <w:color w:val="auto"/>
          <w:lang w:val="en-US"/>
        </w:rPr>
        <w:t>CMN</w:t>
      </w:r>
      <w:r w:rsidR="00BF62C7" w:rsidRPr="00BF62C7">
        <w:rPr>
          <w:color w:val="auto"/>
        </w:rPr>
        <w:t>.11</w:t>
      </w:r>
      <w:r w:rsidR="00CE1697">
        <w:rPr>
          <w:color w:val="auto"/>
        </w:rPr>
        <w:t>277.</w:t>
      </w:r>
      <w:r w:rsidR="00BF62C7" w:rsidRPr="00BF62C7">
        <w:rPr>
          <w:color w:val="auto"/>
        </w:rPr>
        <w:t xml:space="preserve"> </w:t>
      </w:r>
      <w:r w:rsidR="00CE1697">
        <w:rPr>
          <w:color w:val="auto"/>
        </w:rPr>
        <w:t xml:space="preserve">Процесс оформления переходит в состояние </w:t>
      </w:r>
      <w:r w:rsidR="00CE1697" w:rsidRPr="00E23A5B">
        <w:rPr>
          <w:color w:val="auto"/>
        </w:rPr>
        <w:t>«</w:t>
      </w:r>
      <w:r w:rsidR="00CE1697">
        <w:t>Сведения на проверке</w:t>
      </w:r>
      <w:r w:rsidR="00CE1697" w:rsidRPr="00E23A5B">
        <w:rPr>
          <w:color w:val="auto"/>
        </w:rPr>
        <w:t>»</w:t>
      </w:r>
      <w:r w:rsidR="00CE1697">
        <w:rPr>
          <w:color w:val="auto"/>
        </w:rPr>
        <w:t>.</w:t>
      </w:r>
    </w:p>
    <w:p w14:paraId="51BB4291" w14:textId="18F7059F" w:rsidR="00CE1697" w:rsidRDefault="00C75B6C" w:rsidP="00CE1697">
      <w:r w:rsidRPr="00E23A5B">
        <w:rPr>
          <w:color w:val="auto"/>
        </w:rPr>
        <w:t xml:space="preserve">В случае, если при проведении форматно-логического контроля были выявлены ошибки, </w:t>
      </w:r>
      <w:r w:rsidR="008C5152">
        <w:rPr>
          <w:color w:val="auto"/>
        </w:rPr>
        <w:t>ЕАИС ТО</w:t>
      </w:r>
      <w:r w:rsidRPr="003F2D7E">
        <w:rPr>
          <w:color w:val="auto"/>
        </w:rPr>
        <w:t xml:space="preserve"> </w:t>
      </w:r>
      <w:r w:rsidR="0015406E">
        <w:rPr>
          <w:color w:val="auto"/>
        </w:rPr>
        <w:t xml:space="preserve">направляет в информационную систему </w:t>
      </w:r>
      <w:r w:rsidR="000D5ED9">
        <w:rPr>
          <w:color w:val="auto"/>
        </w:rPr>
        <w:t>организации розничной торговли</w:t>
      </w:r>
      <w:r w:rsidR="000D5ED9" w:rsidRPr="00E23A5B">
        <w:rPr>
          <w:color w:val="auto"/>
        </w:rPr>
        <w:t xml:space="preserve"> </w:t>
      </w:r>
      <w:r w:rsidRPr="00E23A5B">
        <w:rPr>
          <w:color w:val="auto"/>
        </w:rPr>
        <w:t>сообщение</w:t>
      </w:r>
      <w:r w:rsidR="0015406E" w:rsidRPr="0015406E">
        <w:rPr>
          <w:color w:val="auto"/>
        </w:rPr>
        <w:t xml:space="preserve"> </w:t>
      </w:r>
      <w:r w:rsidR="0015406E">
        <w:rPr>
          <w:color w:val="auto"/>
          <w:lang w:val="en-US"/>
        </w:rPr>
        <w:t>CMN</w:t>
      </w:r>
      <w:r w:rsidR="006872BE" w:rsidRPr="00E23A5B">
        <w:rPr>
          <w:color w:val="auto"/>
        </w:rPr>
        <w:t>.</w:t>
      </w:r>
      <w:r w:rsidR="006872BE" w:rsidRPr="00772A92">
        <w:rPr>
          <w:color w:val="auto"/>
        </w:rPr>
        <w:t>1</w:t>
      </w:r>
      <w:r w:rsidR="006872BE">
        <w:rPr>
          <w:color w:val="auto"/>
        </w:rPr>
        <w:t>1</w:t>
      </w:r>
      <w:r w:rsidR="000D5ED9">
        <w:rPr>
          <w:color w:val="auto"/>
        </w:rPr>
        <w:t>280</w:t>
      </w:r>
      <w:r w:rsidR="006872BE">
        <w:rPr>
          <w:color w:val="auto"/>
        </w:rPr>
        <w:t xml:space="preserve">, содержащее </w:t>
      </w:r>
      <w:r w:rsidR="0015406E">
        <w:rPr>
          <w:color w:val="auto"/>
        </w:rPr>
        <w:t>перечень</w:t>
      </w:r>
      <w:r w:rsidR="006872BE">
        <w:rPr>
          <w:color w:val="auto"/>
        </w:rPr>
        <w:t xml:space="preserve"> ошибок</w:t>
      </w:r>
      <w:r w:rsidRPr="00E23A5B">
        <w:rPr>
          <w:color w:val="auto"/>
        </w:rPr>
        <w:t xml:space="preserve">. Процесс </w:t>
      </w:r>
      <w:r w:rsidR="00CE1697">
        <w:rPr>
          <w:color w:val="auto"/>
        </w:rPr>
        <w:t xml:space="preserve">оформления </w:t>
      </w:r>
      <w:r w:rsidRPr="00E23A5B">
        <w:rPr>
          <w:color w:val="auto"/>
        </w:rPr>
        <w:t xml:space="preserve">переходит в </w:t>
      </w:r>
      <w:r w:rsidR="00CE1697">
        <w:rPr>
          <w:color w:val="auto"/>
        </w:rPr>
        <w:t xml:space="preserve">состояние </w:t>
      </w:r>
      <w:r w:rsidR="00CE1697" w:rsidRPr="00E23A5B">
        <w:rPr>
          <w:color w:val="auto"/>
        </w:rPr>
        <w:t>«</w:t>
      </w:r>
      <w:r w:rsidR="00901C3B">
        <w:rPr>
          <w:color w:val="auto"/>
        </w:rPr>
        <w:t>Сведения не прошли проверку</w:t>
      </w:r>
      <w:r w:rsidRPr="00E23A5B">
        <w:rPr>
          <w:color w:val="auto"/>
        </w:rPr>
        <w:t xml:space="preserve">». </w:t>
      </w:r>
      <w:r w:rsidR="00CE1697">
        <w:t>Процесс оформления завершается.</w:t>
      </w:r>
    </w:p>
    <w:p w14:paraId="42AB1BF0" w14:textId="4E60D629" w:rsidR="00CE1697" w:rsidRPr="00767B08" w:rsidRDefault="000D5ED9" w:rsidP="00CE1697">
      <w:r>
        <w:rPr>
          <w:color w:val="auto"/>
        </w:rPr>
        <w:t>При</w:t>
      </w:r>
      <w:r w:rsidR="00C75B6C" w:rsidRPr="003F2D7E">
        <w:rPr>
          <w:color w:val="auto"/>
        </w:rPr>
        <w:t xml:space="preserve"> успешно</w:t>
      </w:r>
      <w:r>
        <w:rPr>
          <w:color w:val="auto"/>
        </w:rPr>
        <w:t>м</w:t>
      </w:r>
      <w:r w:rsidR="00C75B6C" w:rsidRPr="003F2D7E">
        <w:rPr>
          <w:color w:val="auto"/>
        </w:rPr>
        <w:t xml:space="preserve"> прохождени</w:t>
      </w:r>
      <w:r>
        <w:rPr>
          <w:color w:val="auto"/>
        </w:rPr>
        <w:t>и</w:t>
      </w:r>
      <w:r w:rsidR="00C75B6C" w:rsidRPr="003F2D7E">
        <w:rPr>
          <w:color w:val="auto"/>
        </w:rPr>
        <w:t xml:space="preserve"> форматно-логического контроля </w:t>
      </w:r>
      <w:r w:rsidR="00CE1697">
        <w:rPr>
          <w:color w:val="auto"/>
        </w:rPr>
        <w:t xml:space="preserve">ЕАИС ТО </w:t>
      </w:r>
      <w:r w:rsidR="0015406E">
        <w:rPr>
          <w:color w:val="auto"/>
        </w:rPr>
        <w:t xml:space="preserve">направляет в информационную систему </w:t>
      </w:r>
      <w:r>
        <w:rPr>
          <w:color w:val="auto"/>
        </w:rPr>
        <w:t>организации розничной торговли</w:t>
      </w:r>
      <w:r w:rsidRPr="003F2D7E">
        <w:rPr>
          <w:color w:val="auto"/>
        </w:rPr>
        <w:t xml:space="preserve"> </w:t>
      </w:r>
      <w:r w:rsidR="00767B08" w:rsidRPr="003F2D7E">
        <w:rPr>
          <w:color w:val="auto"/>
        </w:rPr>
        <w:t xml:space="preserve">сообщение </w:t>
      </w:r>
      <w:r w:rsidR="006F53CE">
        <w:rPr>
          <w:color w:val="auto"/>
          <w:lang w:val="en-US"/>
        </w:rPr>
        <w:t>CMN</w:t>
      </w:r>
      <w:r w:rsidR="00767B08" w:rsidRPr="003F2D7E">
        <w:rPr>
          <w:color w:val="auto"/>
        </w:rPr>
        <w:t>.</w:t>
      </w:r>
      <w:r w:rsidR="006F53CE" w:rsidRPr="006F53CE">
        <w:rPr>
          <w:color w:val="auto"/>
        </w:rPr>
        <w:t>11</w:t>
      </w:r>
      <w:r w:rsidR="00CE1697">
        <w:rPr>
          <w:color w:val="auto"/>
        </w:rPr>
        <w:t>278.</w:t>
      </w:r>
      <w:r w:rsidR="00767B08" w:rsidRPr="003F2D7E">
        <w:rPr>
          <w:color w:val="auto"/>
        </w:rPr>
        <w:t xml:space="preserve"> </w:t>
      </w:r>
      <w:r w:rsidR="00CE1697">
        <w:rPr>
          <w:color w:val="auto"/>
        </w:rPr>
        <w:t xml:space="preserve">Процесс оформления переходит в состояние </w:t>
      </w:r>
      <w:r w:rsidR="00CE1697" w:rsidRPr="00E23A5B">
        <w:rPr>
          <w:color w:val="auto"/>
        </w:rPr>
        <w:t>«</w:t>
      </w:r>
      <w:r>
        <w:rPr>
          <w:color w:val="auto"/>
        </w:rPr>
        <w:t>Проверка сведений завершена</w:t>
      </w:r>
      <w:r w:rsidR="00CE1697" w:rsidRPr="00E23A5B">
        <w:rPr>
          <w:color w:val="auto"/>
        </w:rPr>
        <w:t>»</w:t>
      </w:r>
      <w:r w:rsidR="00CE1697">
        <w:rPr>
          <w:color w:val="auto"/>
        </w:rPr>
        <w:t>.</w:t>
      </w:r>
    </w:p>
    <w:p w14:paraId="21F60984" w14:textId="25B1A0EE" w:rsidR="00CE1697" w:rsidRDefault="00CE1697" w:rsidP="00CE1697">
      <w:r>
        <w:rPr>
          <w:color w:val="auto"/>
        </w:rPr>
        <w:t xml:space="preserve">После проставления </w:t>
      </w:r>
      <w:r>
        <w:t xml:space="preserve">отметок о соответствии/несоответствии предъявленных товаров сведениям ЕАИС ТО направляет в информационную систему </w:t>
      </w:r>
      <w:r w:rsidR="000D5ED9">
        <w:rPr>
          <w:color w:val="auto"/>
        </w:rPr>
        <w:t>организации розничной торговли</w:t>
      </w:r>
      <w:r w:rsidR="000D5ED9">
        <w:t xml:space="preserve"> </w:t>
      </w:r>
      <w:r>
        <w:t xml:space="preserve">сообщение </w:t>
      </w:r>
      <w:r>
        <w:rPr>
          <w:lang w:val="en-US"/>
        </w:rPr>
        <w:t>CMN</w:t>
      </w:r>
      <w:r w:rsidRPr="00CE1697">
        <w:t xml:space="preserve">.11279. </w:t>
      </w:r>
      <w:r w:rsidRPr="0014308D">
        <w:t xml:space="preserve">Процесс </w:t>
      </w:r>
      <w:r>
        <w:t xml:space="preserve">оформления </w:t>
      </w:r>
      <w:r w:rsidRPr="0014308D">
        <w:t>переходит в с</w:t>
      </w:r>
      <w:r>
        <w:t xml:space="preserve">остояние </w:t>
      </w:r>
      <w:r w:rsidRPr="0014308D">
        <w:t>«</w:t>
      </w:r>
      <w:r>
        <w:t>Отметки проставлены</w:t>
      </w:r>
      <w:r w:rsidRPr="0014308D">
        <w:t>».</w:t>
      </w:r>
      <w:r>
        <w:t xml:space="preserve"> Процесс оформления завершается.</w:t>
      </w:r>
    </w:p>
    <w:p w14:paraId="696BCAB0" w14:textId="0BEB73EF" w:rsidR="00E22E9F" w:rsidRDefault="00E22E9F" w:rsidP="00CE1697">
      <w:r w:rsidRPr="00750748">
        <w:rPr>
          <w:szCs w:val="26"/>
        </w:rPr>
        <w:t xml:space="preserve">В случае не востребованности в установленные сроки сведений о чеках TaxFree </w:t>
      </w:r>
      <w:r>
        <w:rPr>
          <w:szCs w:val="26"/>
        </w:rPr>
        <w:t>ЕАИС ТО</w:t>
      </w:r>
      <w:r w:rsidRPr="00750748">
        <w:rPr>
          <w:szCs w:val="26"/>
        </w:rPr>
        <w:t xml:space="preserve"> формирует и направляет в </w:t>
      </w:r>
      <w:r>
        <w:t xml:space="preserve">информационную систему </w:t>
      </w:r>
      <w:r>
        <w:rPr>
          <w:color w:val="auto"/>
        </w:rPr>
        <w:t>организации розничной торговли</w:t>
      </w:r>
      <w:r w:rsidRPr="00750748">
        <w:rPr>
          <w:szCs w:val="26"/>
        </w:rPr>
        <w:t xml:space="preserve"> Уведомление об истечении срока использования, сообщение CMN.11380. </w:t>
      </w:r>
      <w:ins w:id="84" w:author="Татьяна Главан" w:date="2019-05-03T15:17:00Z">
        <w:r w:rsidRPr="00750748">
          <w:rPr>
            <w:szCs w:val="26"/>
          </w:rPr>
          <w:t>Процесс</w:t>
        </w:r>
      </w:ins>
      <w:ins w:id="85" w:author="Татьяна Главан" w:date="2019-05-03T15:12:00Z">
        <w:r w:rsidRPr="00750748">
          <w:rPr>
            <w:szCs w:val="26"/>
          </w:rPr>
          <w:t xml:space="preserve"> оформления переходит в состояние «</w:t>
        </w:r>
      </w:ins>
      <w:r w:rsidRPr="00750748">
        <w:rPr>
          <w:szCs w:val="26"/>
        </w:rPr>
        <w:t>Истек срок использования».</w:t>
      </w:r>
    </w:p>
    <w:p w14:paraId="4D303CC2" w14:textId="4BE81838" w:rsidR="00C75B6C" w:rsidRPr="00CE1697" w:rsidRDefault="00C75B6C" w:rsidP="00C75B6C">
      <w:pPr>
        <w:rPr>
          <w:color w:val="auto"/>
        </w:rPr>
      </w:pPr>
    </w:p>
    <w:p w14:paraId="4FF3E39B" w14:textId="7EDD8B0B" w:rsidR="000B477E" w:rsidRDefault="000B477E" w:rsidP="001E5A44">
      <w:pPr>
        <w:pStyle w:val="10"/>
        <w:numPr>
          <w:ilvl w:val="0"/>
          <w:numId w:val="5"/>
        </w:numPr>
        <w:jc w:val="left"/>
      </w:pPr>
      <w:bookmarkStart w:id="86" w:name="_Toc346199987"/>
      <w:bookmarkStart w:id="87" w:name="_Toc346200131"/>
      <w:bookmarkStart w:id="88" w:name="_Toc348962584"/>
      <w:bookmarkStart w:id="89" w:name="_Toc348962585"/>
      <w:bookmarkStart w:id="90" w:name="_Toc348962587"/>
      <w:bookmarkStart w:id="91" w:name="_Toc348962588"/>
      <w:bookmarkStart w:id="92" w:name="_Toc348962589"/>
      <w:bookmarkStart w:id="93" w:name="_Toc348962590"/>
      <w:bookmarkStart w:id="94" w:name="_Toc348962591"/>
      <w:bookmarkStart w:id="95" w:name="_Toc348962592"/>
      <w:bookmarkStart w:id="96" w:name="_Toc348962600"/>
      <w:bookmarkStart w:id="97" w:name="_Toc348962610"/>
      <w:bookmarkStart w:id="98" w:name="_Toc348962611"/>
      <w:bookmarkStart w:id="99" w:name="_Toc348962612"/>
      <w:bookmarkStart w:id="100" w:name="_Toc348962614"/>
      <w:bookmarkStart w:id="101" w:name="_Toc348962615"/>
      <w:bookmarkStart w:id="102" w:name="_Toc348962617"/>
      <w:bookmarkStart w:id="103" w:name="_Toc348962618"/>
      <w:bookmarkStart w:id="104" w:name="_Toc348962621"/>
      <w:bookmarkStart w:id="105" w:name="_Toc348962622"/>
      <w:bookmarkStart w:id="106" w:name="_Toc348962624"/>
      <w:bookmarkStart w:id="107" w:name="_Toc348962625"/>
      <w:bookmarkStart w:id="108" w:name="_Toc348962627"/>
      <w:bookmarkStart w:id="109" w:name="_Toc348962629"/>
      <w:bookmarkStart w:id="110" w:name="_Toc348962634"/>
      <w:bookmarkStart w:id="111" w:name="_Toc348962635"/>
      <w:bookmarkStart w:id="112" w:name="_Toc348962638"/>
      <w:bookmarkStart w:id="113" w:name="_Toc348962639"/>
      <w:bookmarkStart w:id="114" w:name="_Toc348962640"/>
      <w:bookmarkStart w:id="115" w:name="_Toc348962642"/>
      <w:bookmarkStart w:id="116" w:name="_Toc348962643"/>
      <w:bookmarkStart w:id="117" w:name="_Toc348962645"/>
      <w:bookmarkStart w:id="118" w:name="_Toc348962647"/>
      <w:bookmarkStart w:id="119" w:name="_Toc348962648"/>
      <w:bookmarkStart w:id="120" w:name="_Toc348962649"/>
      <w:bookmarkStart w:id="121" w:name="_Toc348962655"/>
      <w:bookmarkStart w:id="122" w:name="_Toc348962656"/>
      <w:bookmarkStart w:id="123" w:name="_Toc348962657"/>
      <w:bookmarkStart w:id="124" w:name="_Toc348962664"/>
      <w:bookmarkStart w:id="125" w:name="_Toc348962665"/>
      <w:bookmarkStart w:id="126" w:name="_Toc348962666"/>
      <w:bookmarkStart w:id="127" w:name="_Toc80348584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 w:rsidRPr="00E23A5B">
        <w:t xml:space="preserve">Описание </w:t>
      </w:r>
      <w:bookmarkEnd w:id="76"/>
      <w:bookmarkEnd w:id="77"/>
      <w:bookmarkEnd w:id="78"/>
      <w:bookmarkEnd w:id="79"/>
      <w:bookmarkEnd w:id="80"/>
      <w:r w:rsidR="001D4DFA">
        <w:rPr>
          <w:lang w:val="ru-RU"/>
        </w:rPr>
        <w:t xml:space="preserve">правил </w:t>
      </w:r>
      <w:r w:rsidR="006203CA">
        <w:rPr>
          <w:lang w:val="ru-RU"/>
        </w:rPr>
        <w:t>информационного взаимодействия</w:t>
      </w:r>
      <w:bookmarkEnd w:id="127"/>
    </w:p>
    <w:p w14:paraId="5A6F9E7A" w14:textId="41C583B1" w:rsidR="006F03CE" w:rsidRDefault="00513445" w:rsidP="00480605">
      <w:pPr>
        <w:pStyle w:val="22"/>
        <w:numPr>
          <w:ilvl w:val="1"/>
          <w:numId w:val="14"/>
        </w:numPr>
      </w:pPr>
      <w:bookmarkStart w:id="128" w:name="_Toc153246445"/>
      <w:bookmarkStart w:id="129" w:name="_Toc153248048"/>
      <w:bookmarkStart w:id="130" w:name="_Toc153247145"/>
      <w:bookmarkStart w:id="131" w:name="_Toc153248116"/>
      <w:bookmarkEnd w:id="128"/>
      <w:bookmarkEnd w:id="129"/>
      <w:bookmarkEnd w:id="130"/>
      <w:bookmarkEnd w:id="131"/>
      <w:r>
        <w:t xml:space="preserve"> </w:t>
      </w:r>
      <w:bookmarkStart w:id="132" w:name="_Toc80348585"/>
      <w:r w:rsidR="00D75628">
        <w:t>Открытие</w:t>
      </w:r>
      <w:r w:rsidR="004B1BA1">
        <w:t xml:space="preserve"> процедуры</w:t>
      </w:r>
      <w:r w:rsidR="00D75628">
        <w:t xml:space="preserve"> декларирования</w:t>
      </w:r>
      <w:bookmarkEnd w:id="132"/>
    </w:p>
    <w:p w14:paraId="31DFF4D5" w14:textId="5CD4F239" w:rsidR="00D75628" w:rsidRPr="00245101" w:rsidRDefault="00D75628" w:rsidP="00D75628">
      <w:r w:rsidRPr="00245101">
        <w:t xml:space="preserve">До начала передачи </w:t>
      </w:r>
      <w:r w:rsidR="004C31A4" w:rsidRPr="00245101">
        <w:t xml:space="preserve">электронных документов </w:t>
      </w:r>
      <w:r w:rsidRPr="00245101">
        <w:t xml:space="preserve">в </w:t>
      </w:r>
      <w:r>
        <w:t xml:space="preserve">единую </w:t>
      </w:r>
      <w:r w:rsidRPr="00245101">
        <w:t xml:space="preserve">автоматизированную </w:t>
      </w:r>
      <w:r>
        <w:t xml:space="preserve">информационную </w:t>
      </w:r>
      <w:r w:rsidRPr="00245101">
        <w:t>систему таможенных органов должна быть открыта процедура декларирования.</w:t>
      </w:r>
    </w:p>
    <w:p w14:paraId="77C06B03" w14:textId="77777777" w:rsidR="00D75628" w:rsidRPr="00245101" w:rsidRDefault="00D75628" w:rsidP="00D75628">
      <w:r w:rsidRPr="00245101">
        <w:t>Под открытием процедуры декларирования понимается процесс получения уникального идентификатора процедуры декларирования.</w:t>
      </w:r>
    </w:p>
    <w:p w14:paraId="2BD657EA" w14:textId="1A8D917B" w:rsidR="00D75628" w:rsidRPr="00245101" w:rsidRDefault="00D75628" w:rsidP="00D75628">
      <w:r w:rsidRPr="00245101">
        <w:t xml:space="preserve">Открытие процедуры декларирования происходит по запросу от информационной системы </w:t>
      </w:r>
      <w:r w:rsidR="009349EF">
        <w:rPr>
          <w:color w:val="auto"/>
        </w:rPr>
        <w:t>организации розничной торговли</w:t>
      </w:r>
      <w:r w:rsidRPr="00245101">
        <w:t>.</w:t>
      </w:r>
    </w:p>
    <w:p w14:paraId="58F76F5E" w14:textId="32B3C11D" w:rsidR="00D75628" w:rsidRPr="00245101" w:rsidRDefault="00D75628" w:rsidP="00D75628">
      <w:r w:rsidRPr="00245101">
        <w:t>При реализации информационного обмена между</w:t>
      </w:r>
      <w:r>
        <w:t xml:space="preserve"> единой</w:t>
      </w:r>
      <w:r w:rsidRPr="00245101">
        <w:t xml:space="preserve"> автоматизированной </w:t>
      </w:r>
      <w:r>
        <w:t xml:space="preserve">информационной </w:t>
      </w:r>
      <w:r w:rsidRPr="00245101">
        <w:t>системой таможенных органов</w:t>
      </w:r>
      <w:r>
        <w:t xml:space="preserve"> (ЕАИС ТО)</w:t>
      </w:r>
      <w:r w:rsidRPr="00245101">
        <w:t xml:space="preserve"> и информационной системой </w:t>
      </w:r>
      <w:r w:rsidR="009349EF">
        <w:rPr>
          <w:color w:val="auto"/>
        </w:rPr>
        <w:t>организации розничной торговли</w:t>
      </w:r>
      <w:r w:rsidR="009349EF" w:rsidRPr="00245101">
        <w:t xml:space="preserve"> </w:t>
      </w:r>
      <w:r w:rsidRPr="00245101">
        <w:t>во всех без исключения электронных сообщениях, передаваемых в рамках открытой процедуры декларирования, должен указываться уникальный идентификатор процедуры декларирования.</w:t>
      </w:r>
    </w:p>
    <w:p w14:paraId="27784E4E" w14:textId="77777777" w:rsidR="00D75628" w:rsidRPr="00245101" w:rsidRDefault="00D75628" w:rsidP="00D75628">
      <w:r w:rsidRPr="00245101">
        <w:t>Уникальный идентификатор процедуры декларирования указывается в заголовке EDHeader передаваемого/принимаемого сообщения в элементе ProccessID.</w:t>
      </w:r>
    </w:p>
    <w:p w14:paraId="4D60C20E" w14:textId="77777777" w:rsidR="00D75628" w:rsidRPr="00245101" w:rsidRDefault="00D75628" w:rsidP="00D75628">
      <w:r w:rsidRPr="00245101">
        <w:t>Процесс информационного взаимодействия при открытии процедуры декларирования проходит по следующему сценарию:</w:t>
      </w:r>
    </w:p>
    <w:p w14:paraId="14016403" w14:textId="1A5AEA5A" w:rsidR="00D75628" w:rsidRPr="00245101" w:rsidRDefault="00D75628" w:rsidP="00D75628">
      <w:pPr>
        <w:pStyle w:val="a0"/>
        <w:numPr>
          <w:ilvl w:val="0"/>
          <w:numId w:val="9"/>
        </w:numPr>
      </w:pPr>
      <w:r w:rsidRPr="00245101">
        <w:t xml:space="preserve">Информационная система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 xml:space="preserve">направляет в </w:t>
      </w:r>
      <w:r>
        <w:t>ЕАИС ТО</w:t>
      </w:r>
      <w:r w:rsidRPr="00245101">
        <w:t xml:space="preserve"> сообщение ED.11001</w:t>
      </w:r>
      <w:r>
        <w:t>.</w:t>
      </w:r>
      <w:r w:rsidRPr="0079361D">
        <w:t xml:space="preserve"> </w:t>
      </w:r>
      <w:r>
        <w:t>Состав сообщения описан в Основном документе Спецификации.</w:t>
      </w:r>
    </w:p>
    <w:p w14:paraId="1466812A" w14:textId="5ACB7FEF" w:rsidR="00D75628" w:rsidRPr="00245101" w:rsidRDefault="00D75628" w:rsidP="00D75628">
      <w:pPr>
        <w:pStyle w:val="a0"/>
        <w:numPr>
          <w:ilvl w:val="0"/>
          <w:numId w:val="8"/>
        </w:numPr>
      </w:pPr>
      <w:r>
        <w:t>ЕАИС ТО</w:t>
      </w:r>
      <w:r w:rsidRPr="00245101">
        <w:t xml:space="preserve"> считывает сообщение из транспортной очереди и направляет в информационную систему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>сообщение CMN.00002, содержащее технологический документ Res</w:t>
      </w:r>
      <w:r>
        <w:t>ult. (ResultCode = 00.00000.00)</w:t>
      </w:r>
      <w:r w:rsidRPr="00245101">
        <w:t>.</w:t>
      </w:r>
    </w:p>
    <w:p w14:paraId="3B75D2F8" w14:textId="431070D2" w:rsidR="00D75628" w:rsidRPr="00245101" w:rsidRDefault="00D75628" w:rsidP="00D75628">
      <w:pPr>
        <w:pStyle w:val="a0"/>
        <w:numPr>
          <w:ilvl w:val="0"/>
          <w:numId w:val="8"/>
        </w:numPr>
      </w:pPr>
      <w:r w:rsidRPr="00245101">
        <w:t xml:space="preserve">В случае успешного прохождения контроля сообщения </w:t>
      </w:r>
      <w:r>
        <w:t>ЕАИС ТО</w:t>
      </w:r>
      <w:r w:rsidRPr="00245101">
        <w:t xml:space="preserve"> присваивает процедуре уникальный идентификатор и направляет в информационную систему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>сообщение ED.11002</w:t>
      </w:r>
      <w:r>
        <w:t>.</w:t>
      </w:r>
      <w:r w:rsidRPr="0079361D">
        <w:t xml:space="preserve"> </w:t>
      </w:r>
      <w:r>
        <w:t>Состав сообщения описан в Основном документе Спецификации.</w:t>
      </w:r>
    </w:p>
    <w:p w14:paraId="322B3C1A" w14:textId="2575AA35" w:rsidR="00D75628" w:rsidRPr="00245101" w:rsidRDefault="00D75628" w:rsidP="00D75628">
      <w:pPr>
        <w:pStyle w:val="a0"/>
        <w:numPr>
          <w:ilvl w:val="0"/>
          <w:numId w:val="8"/>
        </w:numPr>
      </w:pPr>
      <w:r w:rsidRPr="00245101">
        <w:t xml:space="preserve">В случае выявления ошибок при контроле сообщения или при открытии процедуры, </w:t>
      </w:r>
      <w:r>
        <w:t>ЕАИС ТО</w:t>
      </w:r>
      <w:r w:rsidRPr="00245101">
        <w:t xml:space="preserve"> направляет в информационную систему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>сообщение CMN.00001, содержащее технологический документ Result (ResultCode &gt; 00.00000.00) .</w:t>
      </w:r>
    </w:p>
    <w:p w14:paraId="3FAD7A47" w14:textId="5BCE7326" w:rsidR="00D75628" w:rsidRPr="00245101" w:rsidRDefault="00D75628" w:rsidP="00D75628">
      <w:pPr>
        <w:pStyle w:val="a0"/>
        <w:numPr>
          <w:ilvl w:val="0"/>
          <w:numId w:val="8"/>
        </w:numPr>
      </w:pPr>
      <w:r w:rsidRPr="00245101">
        <w:t xml:space="preserve">В случае успешного приема сообщения ED.11002 информационная система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 xml:space="preserve">направляет в </w:t>
      </w:r>
      <w:r>
        <w:t>ЕАИС ТО</w:t>
      </w:r>
      <w:r w:rsidRPr="00245101">
        <w:t xml:space="preserve"> технологическое сообщение CMN.00004, содержащее технологический документ Result. (ResultCode = 00.00000.00).</w:t>
      </w:r>
    </w:p>
    <w:p w14:paraId="7D38BE8C" w14:textId="16F4B493" w:rsidR="00D75628" w:rsidRPr="00245101" w:rsidRDefault="00D75628" w:rsidP="00D75628">
      <w:pPr>
        <w:pStyle w:val="a0"/>
        <w:numPr>
          <w:ilvl w:val="0"/>
          <w:numId w:val="8"/>
        </w:numPr>
      </w:pPr>
      <w:r w:rsidRPr="00245101">
        <w:t xml:space="preserve">В случае возникновения ошибки при приеме информационная система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 xml:space="preserve">направляет в </w:t>
      </w:r>
      <w:r>
        <w:t>ЕАИС ТО</w:t>
      </w:r>
      <w:r w:rsidRPr="00245101">
        <w:t xml:space="preserve"> технологическое сообщение CMN.00001, содержащее технологический документ Result (ResultCode &gt; 00.00000.00).</w:t>
      </w:r>
    </w:p>
    <w:bookmarkStart w:id="133" w:name="_Toc123019874"/>
    <w:bookmarkStart w:id="134" w:name="_Toc137381209"/>
    <w:p w14:paraId="66B280B6" w14:textId="332060E8" w:rsidR="00D63A27" w:rsidRDefault="009349EF" w:rsidP="00D63A27">
      <w:pPr>
        <w:pStyle w:val="affd"/>
      </w:pPr>
      <w:r>
        <w:object w:dxaOrig="7230" w:dyaOrig="3255" w14:anchorId="6900B934">
          <v:shape id="_x0000_i1026" type="#_x0000_t75" style="width:411.75pt;height:2in" o:ole="">
            <v:imagedata r:id="rId10" o:title="" croptop="9513f" cropbottom="5285f"/>
          </v:shape>
          <o:OLEObject Type="Embed" ProgID="Visio.Drawing.11" ShapeID="_x0000_i1026" DrawAspect="Content" ObjectID="_1766476425" r:id="rId11"/>
        </w:object>
      </w:r>
    </w:p>
    <w:p w14:paraId="75E1DE25" w14:textId="77777777" w:rsidR="00D75628" w:rsidRPr="00713302" w:rsidRDefault="00D75628" w:rsidP="00D75628">
      <w:pPr>
        <w:pStyle w:val="affd"/>
        <w:rPr>
          <w:bCs/>
          <w:color w:val="000000"/>
          <w:sz w:val="22"/>
          <w:szCs w:val="22"/>
        </w:rPr>
      </w:pPr>
      <w:r w:rsidRPr="00713302">
        <w:rPr>
          <w:bCs/>
          <w:color w:val="000000"/>
          <w:sz w:val="22"/>
          <w:szCs w:val="22"/>
        </w:rPr>
        <w:t xml:space="preserve">Рис. </w:t>
      </w:r>
      <w:r w:rsidR="00C97FD7" w:rsidRPr="00713302">
        <w:rPr>
          <w:bCs/>
          <w:color w:val="000000"/>
          <w:sz w:val="22"/>
          <w:szCs w:val="22"/>
        </w:rPr>
        <w:fldChar w:fldCharType="begin"/>
      </w:r>
      <w:r w:rsidR="00C97FD7" w:rsidRPr="00713302">
        <w:rPr>
          <w:bCs/>
          <w:color w:val="000000"/>
          <w:sz w:val="22"/>
          <w:szCs w:val="22"/>
        </w:rPr>
        <w:instrText xml:space="preserve"> SEQ Рис. \* ARABIC </w:instrText>
      </w:r>
      <w:r w:rsidR="00C97FD7" w:rsidRPr="00713302">
        <w:rPr>
          <w:bCs/>
          <w:color w:val="000000"/>
          <w:sz w:val="22"/>
          <w:szCs w:val="22"/>
        </w:rPr>
        <w:fldChar w:fldCharType="separate"/>
      </w:r>
      <w:r w:rsidR="002225FF">
        <w:rPr>
          <w:bCs/>
          <w:noProof/>
          <w:color w:val="000000"/>
          <w:sz w:val="22"/>
          <w:szCs w:val="22"/>
        </w:rPr>
        <w:t>2</w:t>
      </w:r>
      <w:r w:rsidR="00C97FD7" w:rsidRPr="00713302">
        <w:rPr>
          <w:bCs/>
          <w:color w:val="000000"/>
          <w:sz w:val="22"/>
          <w:szCs w:val="22"/>
        </w:rPr>
        <w:fldChar w:fldCharType="end"/>
      </w:r>
      <w:r w:rsidRPr="00713302">
        <w:rPr>
          <w:bCs/>
          <w:color w:val="000000"/>
          <w:sz w:val="22"/>
          <w:szCs w:val="22"/>
        </w:rPr>
        <w:t>. Диаграмма последовательности обмена сообщениями при открытии процедуры декларирования.</w:t>
      </w:r>
      <w:bookmarkEnd w:id="133"/>
      <w:bookmarkEnd w:id="134"/>
    </w:p>
    <w:p w14:paraId="2D8A7A30" w14:textId="2C8BFCDE" w:rsidR="001E711C" w:rsidRDefault="00513445" w:rsidP="00480605">
      <w:pPr>
        <w:pStyle w:val="22"/>
        <w:numPr>
          <w:ilvl w:val="1"/>
          <w:numId w:val="14"/>
        </w:numPr>
      </w:pPr>
      <w:bookmarkStart w:id="135" w:name="_Toc168373314"/>
      <w:bookmarkStart w:id="136" w:name="_Ref212284735"/>
      <w:bookmarkStart w:id="137" w:name="_Toc212289766"/>
      <w:r>
        <w:t xml:space="preserve"> </w:t>
      </w:r>
      <w:bookmarkStart w:id="138" w:name="_Toc80348586"/>
      <w:r w:rsidR="00713302">
        <w:t xml:space="preserve">Передача сообщения из информационной системы </w:t>
      </w:r>
      <w:r w:rsidR="009349EF">
        <w:t xml:space="preserve">организации розничной торговли </w:t>
      </w:r>
      <w:r w:rsidR="00713302">
        <w:t>в ЕАИС ТО</w:t>
      </w:r>
      <w:r w:rsidR="001D4DFA">
        <w:t xml:space="preserve"> (исходящие сообщения из информационной системы организации розничной торговли)</w:t>
      </w:r>
      <w:bookmarkEnd w:id="138"/>
    </w:p>
    <w:p w14:paraId="447E47C2" w14:textId="444CFE7F" w:rsidR="004C31A4" w:rsidRPr="00E23A5B" w:rsidRDefault="004C31A4" w:rsidP="004C31A4">
      <w:pPr>
        <w:rPr>
          <w:color w:val="auto"/>
        </w:rPr>
      </w:pPr>
      <w:r w:rsidRPr="00E23A5B">
        <w:rPr>
          <w:color w:val="auto"/>
        </w:rPr>
        <w:t xml:space="preserve">Процесс информационного взаимодействия при </w:t>
      </w:r>
      <w:r w:rsidR="00713302">
        <w:rPr>
          <w:color w:val="auto"/>
        </w:rPr>
        <w:t xml:space="preserve">передачи сообщения из информационной системы </w:t>
      </w:r>
      <w:r w:rsidR="009349EF">
        <w:rPr>
          <w:color w:val="auto"/>
        </w:rPr>
        <w:t xml:space="preserve">организации розничной торговли </w:t>
      </w:r>
      <w:r w:rsidR="00713302">
        <w:rPr>
          <w:color w:val="auto"/>
        </w:rPr>
        <w:t xml:space="preserve">в ЕАИС ТО </w:t>
      </w:r>
      <w:r w:rsidRPr="00372229">
        <w:t>происходит по следующему сценарию</w:t>
      </w:r>
      <w:r w:rsidRPr="00E23A5B">
        <w:rPr>
          <w:color w:val="auto"/>
        </w:rPr>
        <w:t>:</w:t>
      </w:r>
    </w:p>
    <w:p w14:paraId="3B93B36B" w14:textId="52491516" w:rsidR="004C31A4" w:rsidRPr="00E23A5B" w:rsidRDefault="004C31A4" w:rsidP="00480605">
      <w:pPr>
        <w:pStyle w:val="a0"/>
        <w:numPr>
          <w:ilvl w:val="0"/>
          <w:numId w:val="18"/>
        </w:numPr>
      </w:pPr>
      <w:r>
        <w:t xml:space="preserve">Информационная система </w:t>
      </w:r>
      <w:r w:rsidR="009349EF">
        <w:t>организации розничной торговли</w:t>
      </w:r>
      <w:r w:rsidR="009349EF" w:rsidRPr="00E23A5B">
        <w:t xml:space="preserve"> </w:t>
      </w:r>
      <w:r w:rsidRPr="00E23A5B">
        <w:t xml:space="preserve">направляет в </w:t>
      </w:r>
      <w:r>
        <w:t>ЕАИС ТО</w:t>
      </w:r>
      <w:r w:rsidRPr="00E23A5B">
        <w:t xml:space="preserve"> сообщение CMN.</w:t>
      </w:r>
      <w:r w:rsidR="00713302">
        <w:t>ххххх</w:t>
      </w:r>
      <w:r w:rsidRPr="00E23A5B">
        <w:t xml:space="preserve">. </w:t>
      </w:r>
      <w:r w:rsidRPr="000D680A">
        <w:t xml:space="preserve">Состав </w:t>
      </w:r>
      <w:r w:rsidR="00845600">
        <w:t>сообщения</w:t>
      </w:r>
      <w:r w:rsidRPr="000D680A">
        <w:t xml:space="preserve"> определен в Основном документе Спецификации</w:t>
      </w:r>
      <w:r>
        <w:t>.</w:t>
      </w:r>
    </w:p>
    <w:p w14:paraId="2C56F6D3" w14:textId="125EC4B2" w:rsidR="004C31A4" w:rsidRPr="00E23A5B" w:rsidRDefault="00DC2C08" w:rsidP="004C31A4">
      <w:pPr>
        <w:pStyle w:val="a0"/>
        <w:numPr>
          <w:ilvl w:val="0"/>
          <w:numId w:val="8"/>
        </w:numPr>
      </w:pPr>
      <w:r>
        <w:t>ЕАИС ТО</w:t>
      </w:r>
      <w:r w:rsidR="004C31A4" w:rsidRPr="00E23A5B">
        <w:t xml:space="preserve"> считывает сообщение из транспортной очереди и направляет в </w:t>
      </w:r>
      <w:r w:rsidR="004C31A4">
        <w:t xml:space="preserve">информационную систему </w:t>
      </w:r>
      <w:r w:rsidR="009349EF">
        <w:t>организации розничной торговли</w:t>
      </w:r>
      <w:r w:rsidR="009349EF" w:rsidRPr="00E23A5B">
        <w:t xml:space="preserve"> </w:t>
      </w:r>
      <w:r w:rsidR="004C31A4" w:rsidRPr="00E23A5B">
        <w:t>сообщение CMN.00002, содержащее технологический документ Result. (ResultCode = 00.00000.00).</w:t>
      </w:r>
    </w:p>
    <w:p w14:paraId="1F47C629" w14:textId="2CD293FE" w:rsidR="004C31A4" w:rsidRPr="00E23A5B" w:rsidRDefault="004C31A4" w:rsidP="004C31A4">
      <w:pPr>
        <w:pStyle w:val="a0"/>
        <w:numPr>
          <w:ilvl w:val="0"/>
          <w:numId w:val="8"/>
        </w:numPr>
      </w:pPr>
      <w:r w:rsidRPr="00E23A5B">
        <w:t xml:space="preserve">В случае успешной обработки сообщения </w:t>
      </w:r>
      <w:r w:rsidR="00DC2C08">
        <w:t>ЕАИС ТО</w:t>
      </w:r>
      <w:r w:rsidRPr="00E23A5B">
        <w:t xml:space="preserve"> направляет в </w:t>
      </w:r>
      <w:r>
        <w:t xml:space="preserve">информационную систему </w:t>
      </w:r>
      <w:r w:rsidR="009349EF">
        <w:t>организации розничной торговли</w:t>
      </w:r>
      <w:r w:rsidR="009349EF" w:rsidRPr="00E23A5B">
        <w:t xml:space="preserve"> </w:t>
      </w:r>
      <w:r w:rsidRPr="00E23A5B">
        <w:t>технологическое сообщение CMN.00004, содержащее технологический документ Result. (ResultCode = 00.00000.00).</w:t>
      </w:r>
    </w:p>
    <w:p w14:paraId="1F89CDA4" w14:textId="008A10B6" w:rsidR="004C31A4" w:rsidRPr="00E23A5B" w:rsidRDefault="004C31A4" w:rsidP="004C31A4">
      <w:pPr>
        <w:pStyle w:val="a0"/>
        <w:numPr>
          <w:ilvl w:val="0"/>
          <w:numId w:val="8"/>
        </w:numPr>
      </w:pPr>
      <w:r w:rsidRPr="00E23A5B">
        <w:t xml:space="preserve">В случае возникновения ошибки </w:t>
      </w:r>
      <w:r w:rsidR="00DC2C08">
        <w:t>ЕАИС ТО</w:t>
      </w:r>
      <w:r w:rsidRPr="00E23A5B">
        <w:t xml:space="preserve"> направляет в </w:t>
      </w:r>
      <w:r>
        <w:t xml:space="preserve">информационную систему </w:t>
      </w:r>
      <w:r w:rsidR="009349EF">
        <w:t>организации розничной торговли</w:t>
      </w:r>
      <w:r w:rsidR="009349EF" w:rsidRPr="00E23A5B">
        <w:t xml:space="preserve"> </w:t>
      </w:r>
      <w:r w:rsidRPr="00E23A5B">
        <w:t>сообщение CMN.00001, содержащее технологический документ Result (ResultCode &gt; 00.00000.00).</w:t>
      </w:r>
    </w:p>
    <w:bookmarkStart w:id="139" w:name="_Toc137381210"/>
    <w:p w14:paraId="2ACDE855" w14:textId="274F3E58" w:rsidR="00DC2C08" w:rsidRDefault="009349EF" w:rsidP="004C31A4">
      <w:pPr>
        <w:pStyle w:val="affd"/>
      </w:pPr>
      <w:r>
        <w:object w:dxaOrig="5460" w:dyaOrig="2205" w14:anchorId="1E5B155C">
          <v:shape id="_x0000_i1027" type="#_x0000_t75" style="width:313.5pt;height:125.25pt" o:ole="">
            <v:imagedata r:id="rId12" o:title=""/>
          </v:shape>
          <o:OLEObject Type="Embed" ProgID="Visio.Drawing.11" ShapeID="_x0000_i1027" DrawAspect="Content" ObjectID="_1766476426" r:id="rId13"/>
        </w:object>
      </w:r>
    </w:p>
    <w:p w14:paraId="4B0FB720" w14:textId="53E2D64A" w:rsidR="004C31A4" w:rsidRPr="00713302" w:rsidRDefault="004C31A4" w:rsidP="004C31A4">
      <w:pPr>
        <w:pStyle w:val="affd"/>
        <w:rPr>
          <w:bCs/>
          <w:color w:val="000000"/>
          <w:sz w:val="22"/>
          <w:szCs w:val="22"/>
        </w:rPr>
      </w:pPr>
      <w:r w:rsidRPr="00713302">
        <w:rPr>
          <w:bCs/>
          <w:color w:val="000000"/>
          <w:sz w:val="22"/>
          <w:szCs w:val="22"/>
        </w:rPr>
        <w:t xml:space="preserve">Рис. </w:t>
      </w:r>
      <w:r w:rsidR="00C97FD7" w:rsidRPr="00713302">
        <w:rPr>
          <w:bCs/>
          <w:color w:val="000000"/>
          <w:sz w:val="22"/>
          <w:szCs w:val="22"/>
        </w:rPr>
        <w:fldChar w:fldCharType="begin"/>
      </w:r>
      <w:r w:rsidR="00C97FD7" w:rsidRPr="00713302">
        <w:rPr>
          <w:bCs/>
          <w:color w:val="000000"/>
          <w:sz w:val="22"/>
          <w:szCs w:val="22"/>
        </w:rPr>
        <w:instrText xml:space="preserve"> SEQ Рис. \* ARABIC </w:instrText>
      </w:r>
      <w:r w:rsidR="00C97FD7" w:rsidRPr="00713302">
        <w:rPr>
          <w:bCs/>
          <w:color w:val="000000"/>
          <w:sz w:val="22"/>
          <w:szCs w:val="22"/>
        </w:rPr>
        <w:fldChar w:fldCharType="separate"/>
      </w:r>
      <w:r w:rsidR="002225FF">
        <w:rPr>
          <w:bCs/>
          <w:noProof/>
          <w:color w:val="000000"/>
          <w:sz w:val="22"/>
          <w:szCs w:val="22"/>
        </w:rPr>
        <w:t>3</w:t>
      </w:r>
      <w:r w:rsidR="00C97FD7" w:rsidRPr="00713302">
        <w:rPr>
          <w:bCs/>
          <w:color w:val="000000"/>
          <w:sz w:val="22"/>
          <w:szCs w:val="22"/>
        </w:rPr>
        <w:fldChar w:fldCharType="end"/>
      </w:r>
      <w:r w:rsidRPr="00713302">
        <w:rPr>
          <w:bCs/>
          <w:color w:val="000000"/>
          <w:sz w:val="22"/>
          <w:szCs w:val="22"/>
        </w:rPr>
        <w:t xml:space="preserve">. Диаграмма последовательности обмена </w:t>
      </w:r>
      <w:r w:rsidR="00713302">
        <w:rPr>
          <w:bCs/>
          <w:color w:val="000000"/>
          <w:sz w:val="22"/>
          <w:szCs w:val="22"/>
        </w:rPr>
        <w:t xml:space="preserve">при передачи сообщения из информационной системы </w:t>
      </w:r>
      <w:r w:rsidR="009349EF">
        <w:t>организации розничной торговли</w:t>
      </w:r>
      <w:r w:rsidR="009349EF">
        <w:rPr>
          <w:bCs/>
          <w:color w:val="000000"/>
          <w:sz w:val="22"/>
          <w:szCs w:val="22"/>
        </w:rPr>
        <w:t xml:space="preserve"> </w:t>
      </w:r>
      <w:r w:rsidR="00713302">
        <w:rPr>
          <w:bCs/>
          <w:color w:val="000000"/>
          <w:sz w:val="22"/>
          <w:szCs w:val="22"/>
        </w:rPr>
        <w:t>в ЕАИС ТО</w:t>
      </w:r>
      <w:bookmarkEnd w:id="139"/>
    </w:p>
    <w:p w14:paraId="6B0E8249" w14:textId="4572DF90" w:rsidR="006F03CE" w:rsidRDefault="00513445" w:rsidP="00480605">
      <w:pPr>
        <w:pStyle w:val="22"/>
        <w:numPr>
          <w:ilvl w:val="1"/>
          <w:numId w:val="14"/>
        </w:numPr>
      </w:pPr>
      <w:r>
        <w:t xml:space="preserve"> </w:t>
      </w:r>
      <w:bookmarkStart w:id="140" w:name="_Toc80348587"/>
      <w:r w:rsidR="00286C70">
        <w:t xml:space="preserve">Передача </w:t>
      </w:r>
      <w:r w:rsidR="00713302">
        <w:t xml:space="preserve">сообщения из ЕАИС ТО в информационную систему </w:t>
      </w:r>
      <w:r w:rsidR="009349EF">
        <w:t>организации розничной торговли</w:t>
      </w:r>
      <w:r w:rsidR="001D4DFA">
        <w:t xml:space="preserve"> (входящие сообщения в информационную систему организации розничной торговли)</w:t>
      </w:r>
      <w:bookmarkEnd w:id="140"/>
    </w:p>
    <w:p w14:paraId="4995C710" w14:textId="5EFF724C" w:rsidR="00B14942" w:rsidRPr="00245101" w:rsidRDefault="00B14942" w:rsidP="00B14942">
      <w:r w:rsidRPr="00245101">
        <w:t>Процесс информационного взаимодействия при передаче</w:t>
      </w:r>
      <w:r w:rsidR="00CD12A8">
        <w:t xml:space="preserve"> </w:t>
      </w:r>
      <w:r w:rsidR="00713302">
        <w:t xml:space="preserve">сообщения из ЕАИС ТО </w:t>
      </w:r>
      <w:r w:rsidR="00CD12A8">
        <w:t xml:space="preserve">в информационную систему </w:t>
      </w:r>
      <w:r w:rsidR="009349EF">
        <w:rPr>
          <w:color w:val="auto"/>
        </w:rPr>
        <w:t>организации розничной торговли</w:t>
      </w:r>
      <w:r w:rsidR="009349EF" w:rsidRPr="00245101">
        <w:t xml:space="preserve"> </w:t>
      </w:r>
      <w:r w:rsidRPr="00245101">
        <w:t>происходит по следующему сценарию:</w:t>
      </w:r>
    </w:p>
    <w:p w14:paraId="120293F2" w14:textId="216C3FBC" w:rsidR="00B14942" w:rsidRDefault="00B14942" w:rsidP="00480605">
      <w:pPr>
        <w:pStyle w:val="a0"/>
        <w:numPr>
          <w:ilvl w:val="0"/>
          <w:numId w:val="19"/>
        </w:numPr>
      </w:pPr>
      <w:r>
        <w:t>ЕАИС ТО</w:t>
      </w:r>
      <w:r w:rsidRPr="00245101">
        <w:t xml:space="preserve"> направляет в информационную систему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>сообщение</w:t>
      </w:r>
      <w:r w:rsidRPr="00512F13">
        <w:t xml:space="preserve"> </w:t>
      </w:r>
      <w:r w:rsidRPr="00B14942">
        <w:rPr>
          <w:lang w:val="en-US"/>
        </w:rPr>
        <w:t>CMN</w:t>
      </w:r>
      <w:r w:rsidRPr="00512F13">
        <w:t>.</w:t>
      </w:r>
      <w:r w:rsidR="009349EF">
        <w:t>ххххх</w:t>
      </w:r>
      <w:r>
        <w:t>. Состав сообщения описан в Основном документе Спецификации.</w:t>
      </w:r>
    </w:p>
    <w:p w14:paraId="79E4FF6F" w14:textId="04A8BD32" w:rsidR="00B14942" w:rsidRPr="00245101" w:rsidRDefault="00B14942" w:rsidP="00B14942">
      <w:pPr>
        <w:pStyle w:val="a0"/>
        <w:numPr>
          <w:ilvl w:val="0"/>
          <w:numId w:val="8"/>
        </w:numPr>
      </w:pPr>
      <w:r w:rsidRPr="00245101">
        <w:t xml:space="preserve">В случае успешного приема сообщения информационная система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 xml:space="preserve">направляет в </w:t>
      </w:r>
      <w:r>
        <w:t>ЕАИС ТО</w:t>
      </w:r>
      <w:r w:rsidRPr="00245101">
        <w:t xml:space="preserve"> сообщение CMN.00004, содержащее технологический документ Result. (ResultCode = 00.00000.00).</w:t>
      </w:r>
    </w:p>
    <w:p w14:paraId="61284201" w14:textId="15E03ED1" w:rsidR="00B14942" w:rsidRDefault="00B14942" w:rsidP="00B14942">
      <w:pPr>
        <w:pStyle w:val="a0"/>
        <w:numPr>
          <w:ilvl w:val="0"/>
          <w:numId w:val="8"/>
        </w:numPr>
      </w:pPr>
      <w:r w:rsidRPr="00245101">
        <w:t xml:space="preserve">В случае возникновения ошибки при приеме сообщения информационная система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 xml:space="preserve">направляет в </w:t>
      </w:r>
      <w:r>
        <w:t>ЕАИС ТО</w:t>
      </w:r>
      <w:r w:rsidRPr="00245101">
        <w:t xml:space="preserve"> сообщение CMN.00001, содержащее технологический документ Result (ResultCode &gt; 00.00000.00).</w:t>
      </w:r>
    </w:p>
    <w:p w14:paraId="117A2E00" w14:textId="77777777" w:rsidR="00713302" w:rsidRDefault="00713302" w:rsidP="00713302">
      <w:pPr>
        <w:pStyle w:val="a0"/>
        <w:numPr>
          <w:ilvl w:val="0"/>
          <w:numId w:val="0"/>
        </w:numPr>
        <w:ind w:left="1247"/>
      </w:pPr>
    </w:p>
    <w:p w14:paraId="4BE1F106" w14:textId="6FBA1936" w:rsidR="00E2725A" w:rsidRDefault="009349EF" w:rsidP="00E2725A">
      <w:pPr>
        <w:pStyle w:val="a0"/>
        <w:numPr>
          <w:ilvl w:val="0"/>
          <w:numId w:val="0"/>
        </w:numPr>
        <w:ind w:left="1247"/>
      </w:pPr>
      <w:r>
        <w:object w:dxaOrig="5460" w:dyaOrig="2205" w14:anchorId="1A169761">
          <v:shape id="_x0000_i1028" type="#_x0000_t75" style="width:313.5pt;height:125.25pt" o:ole="">
            <v:imagedata r:id="rId14" o:title=""/>
          </v:shape>
          <o:OLEObject Type="Embed" ProgID="Visio.Drawing.11" ShapeID="_x0000_i1028" DrawAspect="Content" ObjectID="_1766476427" r:id="rId15"/>
        </w:object>
      </w:r>
    </w:p>
    <w:p w14:paraId="0A0BA0B2" w14:textId="11E5CF74" w:rsidR="00E2725A" w:rsidRDefault="00E2725A" w:rsidP="00E2725A">
      <w:pPr>
        <w:pStyle w:val="affd"/>
        <w:rPr>
          <w:bCs/>
          <w:color w:val="000000"/>
          <w:sz w:val="22"/>
          <w:szCs w:val="22"/>
        </w:rPr>
      </w:pPr>
      <w:r w:rsidRPr="00713302">
        <w:rPr>
          <w:bCs/>
          <w:color w:val="000000"/>
          <w:sz w:val="22"/>
          <w:szCs w:val="22"/>
        </w:rPr>
        <w:t xml:space="preserve">Рис. </w:t>
      </w:r>
      <w:r w:rsidR="00C97FD7" w:rsidRPr="00713302">
        <w:rPr>
          <w:bCs/>
          <w:color w:val="000000"/>
          <w:sz w:val="22"/>
          <w:szCs w:val="22"/>
        </w:rPr>
        <w:fldChar w:fldCharType="begin"/>
      </w:r>
      <w:r w:rsidR="00C97FD7" w:rsidRPr="00713302">
        <w:rPr>
          <w:bCs/>
          <w:color w:val="000000"/>
          <w:sz w:val="22"/>
          <w:szCs w:val="22"/>
        </w:rPr>
        <w:instrText xml:space="preserve"> SEQ Рис. \* ARABIC </w:instrText>
      </w:r>
      <w:r w:rsidR="00C97FD7" w:rsidRPr="00713302">
        <w:rPr>
          <w:bCs/>
          <w:color w:val="000000"/>
          <w:sz w:val="22"/>
          <w:szCs w:val="22"/>
        </w:rPr>
        <w:fldChar w:fldCharType="separate"/>
      </w:r>
      <w:r w:rsidR="002225FF">
        <w:rPr>
          <w:bCs/>
          <w:noProof/>
          <w:color w:val="000000"/>
          <w:sz w:val="22"/>
          <w:szCs w:val="22"/>
        </w:rPr>
        <w:t>4</w:t>
      </w:r>
      <w:r w:rsidR="00C97FD7" w:rsidRPr="00713302">
        <w:rPr>
          <w:bCs/>
          <w:color w:val="000000"/>
          <w:sz w:val="22"/>
          <w:szCs w:val="22"/>
        </w:rPr>
        <w:fldChar w:fldCharType="end"/>
      </w:r>
      <w:r w:rsidRPr="00713302">
        <w:rPr>
          <w:bCs/>
          <w:color w:val="000000"/>
          <w:sz w:val="22"/>
          <w:szCs w:val="22"/>
        </w:rPr>
        <w:t xml:space="preserve">. Диаграмма последовательности </w:t>
      </w:r>
      <w:r w:rsidR="00713302" w:rsidRPr="00713302">
        <w:rPr>
          <w:bCs/>
          <w:color w:val="000000"/>
          <w:sz w:val="22"/>
          <w:szCs w:val="22"/>
        </w:rPr>
        <w:t xml:space="preserve">передачи сообщения из ЕАИС ТО в информационную систему </w:t>
      </w:r>
      <w:r w:rsidR="009349EF" w:rsidRPr="009349EF">
        <w:rPr>
          <w:bCs/>
          <w:color w:val="000000"/>
          <w:sz w:val="22"/>
          <w:szCs w:val="22"/>
        </w:rPr>
        <w:t>организации розничной торговли</w:t>
      </w:r>
      <w:r w:rsidR="00713302" w:rsidRPr="00713302">
        <w:rPr>
          <w:bCs/>
          <w:color w:val="000000"/>
          <w:sz w:val="22"/>
          <w:szCs w:val="22"/>
        </w:rPr>
        <w:t>.</w:t>
      </w:r>
    </w:p>
    <w:p w14:paraId="07243AC9" w14:textId="77777777" w:rsidR="00765C58" w:rsidRDefault="00765C58" w:rsidP="00765C58"/>
    <w:p w14:paraId="13EFE76C" w14:textId="77777777" w:rsidR="00765C58" w:rsidRDefault="00765C58" w:rsidP="00765C58"/>
    <w:p w14:paraId="758DC8C3" w14:textId="77777777" w:rsidR="00765C58" w:rsidRPr="00765C58" w:rsidRDefault="00765C58" w:rsidP="00765C58"/>
    <w:p w14:paraId="32EE07E2" w14:textId="77777777" w:rsidR="007862A4" w:rsidRDefault="00704DF2" w:rsidP="007862A4">
      <w:pPr>
        <w:pStyle w:val="22"/>
        <w:numPr>
          <w:ilvl w:val="1"/>
          <w:numId w:val="14"/>
        </w:numPr>
      </w:pPr>
      <w:r>
        <w:t xml:space="preserve"> </w:t>
      </w:r>
      <w:bookmarkStart w:id="141" w:name="_Toc520383980"/>
      <w:bookmarkStart w:id="142" w:name="_Toc80348588"/>
      <w:r w:rsidR="007862A4">
        <w:t>Ссылочная связность при обмене сообщениями</w:t>
      </w:r>
      <w:bookmarkEnd w:id="141"/>
      <w:bookmarkEnd w:id="142"/>
    </w:p>
    <w:p w14:paraId="1FE5F8EF" w14:textId="77777777" w:rsidR="00FA7BAD" w:rsidRDefault="00FA7BAD" w:rsidP="00B112E5">
      <w:r>
        <w:t>Ссылочная связность на уровне сообщения осуществляется в соответствии с разделом 5.1.5 «</w:t>
      </w:r>
      <w:r w:rsidRPr="00CD2DBE">
        <w:t>Ссылочная связанность электронных сообщений</w:t>
      </w:r>
      <w:r>
        <w:t>» Основного документа спецификации.</w:t>
      </w:r>
    </w:p>
    <w:p w14:paraId="5F00FED3" w14:textId="6007C49A" w:rsidR="00FA7BAD" w:rsidRDefault="00FA7BAD" w:rsidP="00B112E5">
      <w:r>
        <w:t>Ссылочная связность на уровне документа осуществляется в соответствии с разделом 5.2.5 «</w:t>
      </w:r>
      <w:r w:rsidRPr="00CD2DBE">
        <w:t>Ссылочная связанность электронных документов</w:t>
      </w:r>
      <w:r>
        <w:t xml:space="preserve">» Основного документа спецификации. </w:t>
      </w:r>
    </w:p>
    <w:p w14:paraId="0E702B6B" w14:textId="7E284837" w:rsidR="007862A4" w:rsidRDefault="00E16871" w:rsidP="00E16871">
      <w:pPr>
        <w:pStyle w:val="ab"/>
        <w:keepNext/>
        <w:jc w:val="right"/>
      </w:pPr>
      <w:bookmarkStart w:id="143" w:name="_Ref520394936"/>
      <w:r>
        <w:t xml:space="preserve">Таблица </w:t>
      </w:r>
      <w:fldSimple w:instr=" SEQ Таблица \* ARABIC ">
        <w:r w:rsidR="002225FF">
          <w:rPr>
            <w:noProof/>
          </w:rPr>
          <w:t>2</w:t>
        </w:r>
      </w:fldSimple>
      <w:bookmarkEnd w:id="143"/>
      <w:r>
        <w:t>.</w:t>
      </w:r>
      <w:r w:rsidR="00764DEA" w:rsidRPr="00E23A5B">
        <w:t xml:space="preserve"> </w:t>
      </w:r>
      <w:r w:rsidR="00765C58">
        <w:t>Уточнения ссылочной связности для сообщений данного приложения</w:t>
      </w:r>
    </w:p>
    <w:tbl>
      <w:tblPr>
        <w:tblStyle w:val="aff9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1857"/>
        <w:gridCol w:w="2096"/>
        <w:gridCol w:w="1858"/>
      </w:tblGrid>
      <w:tr w:rsidR="009548DA" w14:paraId="40B2A87C" w14:textId="77777777" w:rsidTr="00D90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714" w:type="dxa"/>
            <w:gridSpan w:val="2"/>
          </w:tcPr>
          <w:p w14:paraId="6DE95A41" w14:textId="77777777" w:rsidR="009548DA" w:rsidRPr="000A657E" w:rsidRDefault="009548DA" w:rsidP="00D9096E">
            <w:pPr>
              <w:spacing w:before="144" w:after="144"/>
              <w:ind w:firstLine="0"/>
              <w:jc w:val="center"/>
              <w:rPr>
                <w:b/>
                <w:color w:val="auto"/>
                <w:szCs w:val="26"/>
              </w:rPr>
            </w:pPr>
            <w:r w:rsidRPr="000A657E">
              <w:rPr>
                <w:b/>
                <w:color w:val="auto"/>
                <w:szCs w:val="26"/>
              </w:rPr>
              <w:t>Сообщение данного приложения</w:t>
            </w:r>
          </w:p>
        </w:tc>
        <w:tc>
          <w:tcPr>
            <w:tcW w:w="2096" w:type="dxa"/>
            <w:vMerge w:val="restart"/>
          </w:tcPr>
          <w:p w14:paraId="2C38694C" w14:textId="77777777" w:rsidR="009548DA" w:rsidRDefault="009548DA" w:rsidP="00D9096E">
            <w:pPr>
              <w:spacing w:before="144" w:after="144"/>
              <w:ind w:firstLine="0"/>
              <w:jc w:val="center"/>
              <w:rPr>
                <w:color w:val="auto"/>
                <w:szCs w:val="26"/>
              </w:rPr>
            </w:pPr>
            <w:r w:rsidRPr="00C15149">
              <w:rPr>
                <w:b/>
                <w:sz w:val="22"/>
              </w:rPr>
              <w:t>Ссылка на уровне документа</w:t>
            </w:r>
          </w:p>
        </w:tc>
        <w:tc>
          <w:tcPr>
            <w:tcW w:w="1858" w:type="dxa"/>
            <w:vMerge w:val="restart"/>
          </w:tcPr>
          <w:p w14:paraId="0B2C61DA" w14:textId="77777777" w:rsidR="009548DA" w:rsidRDefault="009548DA" w:rsidP="00D9096E">
            <w:pPr>
              <w:spacing w:before="144" w:after="144"/>
              <w:ind w:firstLine="0"/>
              <w:jc w:val="center"/>
              <w:rPr>
                <w:color w:val="auto"/>
                <w:szCs w:val="26"/>
              </w:rPr>
            </w:pPr>
            <w:r w:rsidRPr="00C15149">
              <w:rPr>
                <w:b/>
                <w:sz w:val="22"/>
              </w:rPr>
              <w:t>Ссылка на уровне сообщения</w:t>
            </w:r>
          </w:p>
        </w:tc>
      </w:tr>
      <w:tr w:rsidR="009548DA" w14:paraId="443F143E" w14:textId="77777777" w:rsidTr="009548DA">
        <w:trPr>
          <w:jc w:val="center"/>
        </w:trPr>
        <w:tc>
          <w:tcPr>
            <w:tcW w:w="1857" w:type="dxa"/>
            <w:shd w:val="clear" w:color="auto" w:fill="F2F2F2" w:themeFill="background1" w:themeFillShade="F2"/>
          </w:tcPr>
          <w:p w14:paraId="20F6710B" w14:textId="77777777" w:rsidR="009548DA" w:rsidRPr="000A657E" w:rsidRDefault="009548DA" w:rsidP="00D9096E">
            <w:pPr>
              <w:ind w:firstLine="0"/>
              <w:jc w:val="center"/>
              <w:rPr>
                <w:b/>
                <w:color w:val="auto"/>
                <w:szCs w:val="26"/>
              </w:rPr>
            </w:pPr>
            <w:r w:rsidRPr="000A657E">
              <w:rPr>
                <w:b/>
                <w:color w:val="auto"/>
                <w:szCs w:val="26"/>
              </w:rPr>
              <w:t>Код</w:t>
            </w:r>
          </w:p>
        </w:tc>
        <w:tc>
          <w:tcPr>
            <w:tcW w:w="1857" w:type="dxa"/>
            <w:shd w:val="clear" w:color="auto" w:fill="F2F2F2" w:themeFill="background1" w:themeFillShade="F2"/>
          </w:tcPr>
          <w:p w14:paraId="295B7E3A" w14:textId="77777777" w:rsidR="009548DA" w:rsidRPr="000A657E" w:rsidRDefault="009548DA" w:rsidP="00D9096E">
            <w:pPr>
              <w:ind w:firstLine="0"/>
              <w:jc w:val="center"/>
              <w:rPr>
                <w:b/>
                <w:color w:val="auto"/>
                <w:szCs w:val="26"/>
              </w:rPr>
            </w:pPr>
            <w:r w:rsidRPr="000A657E">
              <w:rPr>
                <w:b/>
                <w:color w:val="auto"/>
                <w:szCs w:val="26"/>
              </w:rPr>
              <w:t>Документ</w:t>
            </w:r>
          </w:p>
        </w:tc>
        <w:tc>
          <w:tcPr>
            <w:tcW w:w="2096" w:type="dxa"/>
            <w:vMerge/>
            <w:shd w:val="clear" w:color="auto" w:fill="F2F2F2" w:themeFill="background1" w:themeFillShade="F2"/>
          </w:tcPr>
          <w:p w14:paraId="360638A2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</w:p>
        </w:tc>
        <w:tc>
          <w:tcPr>
            <w:tcW w:w="1858" w:type="dxa"/>
            <w:vMerge/>
            <w:shd w:val="clear" w:color="auto" w:fill="F2F2F2" w:themeFill="background1" w:themeFillShade="F2"/>
          </w:tcPr>
          <w:p w14:paraId="27B77638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</w:p>
        </w:tc>
      </w:tr>
      <w:tr w:rsidR="009548DA" w14:paraId="0115DC70" w14:textId="77777777" w:rsidTr="009548DA">
        <w:trPr>
          <w:jc w:val="center"/>
        </w:trPr>
        <w:tc>
          <w:tcPr>
            <w:tcW w:w="1857" w:type="dxa"/>
          </w:tcPr>
          <w:p w14:paraId="42F85674" w14:textId="77777777" w:rsidR="009548DA" w:rsidRPr="00321542" w:rsidRDefault="009548DA" w:rsidP="00D9096E">
            <w:pPr>
              <w:ind w:firstLine="0"/>
              <w:rPr>
                <w:b/>
                <w:sz w:val="22"/>
              </w:rPr>
            </w:pPr>
            <w:r w:rsidRPr="00321542">
              <w:rPr>
                <w:b/>
                <w:sz w:val="22"/>
              </w:rPr>
              <w:t>CMN.11278</w:t>
            </w:r>
          </w:p>
        </w:tc>
        <w:tc>
          <w:tcPr>
            <w:tcW w:w="1857" w:type="dxa"/>
          </w:tcPr>
          <w:p w14:paraId="4C19885E" w14:textId="77777777" w:rsidR="009548DA" w:rsidRPr="00321542" w:rsidRDefault="009548DA" w:rsidP="00D9096E">
            <w:pPr>
              <w:ind w:firstLine="0"/>
              <w:rPr>
                <w:color w:val="auto"/>
                <w:szCs w:val="26"/>
                <w:lang w:val="en-US"/>
              </w:rPr>
            </w:pPr>
            <w:r>
              <w:rPr>
                <w:color w:val="auto"/>
                <w:szCs w:val="26"/>
                <w:lang w:val="en-US"/>
              </w:rPr>
              <w:t>Result</w:t>
            </w:r>
          </w:p>
        </w:tc>
        <w:tc>
          <w:tcPr>
            <w:tcW w:w="2096" w:type="dxa"/>
          </w:tcPr>
          <w:p w14:paraId="0A914B07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  <w:r w:rsidRPr="00941C70">
              <w:rPr>
                <w:sz w:val="24"/>
                <w:lang w:val="en-US"/>
              </w:rPr>
              <w:t>TaxFreeFromSeller</w:t>
            </w:r>
          </w:p>
        </w:tc>
        <w:tc>
          <w:tcPr>
            <w:tcW w:w="1858" w:type="dxa"/>
          </w:tcPr>
          <w:p w14:paraId="02F80CF6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  <w:r>
              <w:rPr>
                <w:lang w:val="en-US"/>
              </w:rPr>
              <w:t>CMN.11277</w:t>
            </w:r>
          </w:p>
        </w:tc>
      </w:tr>
      <w:tr w:rsidR="009548DA" w14:paraId="6B7B6871" w14:textId="77777777" w:rsidTr="00D9096E">
        <w:trPr>
          <w:jc w:val="center"/>
        </w:trPr>
        <w:tc>
          <w:tcPr>
            <w:tcW w:w="1857" w:type="dxa"/>
          </w:tcPr>
          <w:p w14:paraId="3EB66877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  <w:r w:rsidRPr="00AF3CBD">
              <w:rPr>
                <w:b/>
                <w:sz w:val="22"/>
              </w:rPr>
              <w:t>CMN.11</w:t>
            </w:r>
            <w:r>
              <w:rPr>
                <w:b/>
                <w:sz w:val="22"/>
              </w:rPr>
              <w:t>280</w:t>
            </w:r>
          </w:p>
        </w:tc>
        <w:tc>
          <w:tcPr>
            <w:tcW w:w="1857" w:type="dxa"/>
          </w:tcPr>
          <w:p w14:paraId="76D27B68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  <w:r w:rsidRPr="00A9660A">
              <w:t>ErrorList</w:t>
            </w:r>
          </w:p>
        </w:tc>
        <w:tc>
          <w:tcPr>
            <w:tcW w:w="2096" w:type="dxa"/>
          </w:tcPr>
          <w:p w14:paraId="03D53E3E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  <w:r w:rsidRPr="00941C70">
              <w:rPr>
                <w:sz w:val="24"/>
                <w:lang w:val="en-US"/>
              </w:rPr>
              <w:t>TaxFreeFromSeller</w:t>
            </w:r>
          </w:p>
        </w:tc>
        <w:tc>
          <w:tcPr>
            <w:tcW w:w="1858" w:type="dxa"/>
          </w:tcPr>
          <w:p w14:paraId="26C194EF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  <w:r>
              <w:rPr>
                <w:lang w:val="en-US"/>
              </w:rPr>
              <w:t>CMN.11277</w:t>
            </w:r>
          </w:p>
        </w:tc>
      </w:tr>
    </w:tbl>
    <w:p w14:paraId="14A44796" w14:textId="77777777" w:rsidR="00765C58" w:rsidRPr="00765C58" w:rsidRDefault="00765C58" w:rsidP="00765C58">
      <w:pPr>
        <w:ind w:firstLine="0"/>
      </w:pPr>
    </w:p>
    <w:p w14:paraId="70B14064" w14:textId="4F69CB64" w:rsidR="007862A4" w:rsidRPr="00466BEB" w:rsidRDefault="007862A4" w:rsidP="007862A4">
      <w:r>
        <w:t xml:space="preserve">Все сообщения, используемые в данном приложении и не включенные в </w:t>
      </w:r>
      <w:r w:rsidR="00E16871">
        <w:fldChar w:fldCharType="begin"/>
      </w:r>
      <w:r w:rsidR="00E16871">
        <w:instrText xml:space="preserve"> REF _Ref520394936 \h </w:instrText>
      </w:r>
      <w:r w:rsidR="00E16871">
        <w:fldChar w:fldCharType="separate"/>
      </w:r>
      <w:r w:rsidR="002225FF">
        <w:t xml:space="preserve">Таблица </w:t>
      </w:r>
      <w:r w:rsidR="002225FF">
        <w:rPr>
          <w:noProof/>
        </w:rPr>
        <w:t>2</w:t>
      </w:r>
      <w:r w:rsidR="00E16871">
        <w:fldChar w:fldCharType="end"/>
      </w:r>
      <w:r w:rsidR="00E16871">
        <w:t xml:space="preserve"> </w:t>
      </w:r>
      <w:r>
        <w:t>не имеют ссылочной связности.</w:t>
      </w:r>
      <w:bookmarkEnd w:id="135"/>
      <w:bookmarkEnd w:id="136"/>
      <w:bookmarkEnd w:id="137"/>
    </w:p>
    <w:sectPr w:rsidR="007862A4" w:rsidRPr="00466BEB" w:rsidSect="00FD6F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3FC4A" w14:textId="77777777" w:rsidR="00CB163B" w:rsidRDefault="00CB163B">
      <w:r>
        <w:separator/>
      </w:r>
    </w:p>
  </w:endnote>
  <w:endnote w:type="continuationSeparator" w:id="0">
    <w:p w14:paraId="62995CE2" w14:textId="77777777" w:rsidR="00CB163B" w:rsidRDefault="00CB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3CA03" w14:textId="77777777" w:rsidR="0043083A" w:rsidRDefault="0043083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5CEAC" w14:textId="1C45ABCD" w:rsidR="00275728" w:rsidRPr="00275728" w:rsidRDefault="00275728" w:rsidP="00315E38">
    <w:pPr>
      <w:pStyle w:val="afffb"/>
    </w:pPr>
    <w:r>
      <w:t>С</w:t>
    </w:r>
    <w:r w:rsidRPr="00275728">
      <w:t>пецификация интерфейса взаимодействия между информационными системами таможенных органов и информационными системами, предназначенными для представления участниками внешнеэкономической деятельности сведений таможенным органам в электронной форме.</w:t>
    </w:r>
  </w:p>
  <w:p w14:paraId="7EC8F97E" w14:textId="02C2BDBE" w:rsidR="00CD791B" w:rsidRDefault="00CD791B" w:rsidP="00315E38">
    <w:pPr>
      <w:pStyle w:val="afffb"/>
    </w:pPr>
    <w:r>
      <w:t xml:space="preserve"> Приложение </w:t>
    </w:r>
    <w:r w:rsidRPr="00A207D8">
      <w:t>B</w:t>
    </w:r>
    <w:r>
      <w:t>2</w:t>
    </w:r>
    <w:r w:rsidR="00CC527F">
      <w:t>5</w:t>
    </w:r>
    <w:r>
      <w:t xml:space="preserve">(версия </w:t>
    </w:r>
    <w:r w:rsidR="00601A64">
      <w:t>3.4.15</w:t>
    </w:r>
    <w: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986EF" w14:textId="77777777" w:rsidR="0043083A" w:rsidRDefault="004308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5811C" w14:textId="77777777" w:rsidR="00CB163B" w:rsidRDefault="00CB163B">
      <w:r>
        <w:separator/>
      </w:r>
    </w:p>
  </w:footnote>
  <w:footnote w:type="continuationSeparator" w:id="0">
    <w:p w14:paraId="55061986" w14:textId="77777777" w:rsidR="00CB163B" w:rsidRDefault="00CB1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21676" w14:textId="77777777" w:rsidR="0043083A" w:rsidRDefault="0043083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Look w:val="0000" w:firstRow="0" w:lastRow="0" w:firstColumn="0" w:lastColumn="0" w:noHBand="0" w:noVBand="0"/>
    </w:tblPr>
    <w:tblGrid>
      <w:gridCol w:w="4678"/>
      <w:gridCol w:w="4110"/>
    </w:tblGrid>
    <w:tr w:rsidR="00CD791B" w14:paraId="5DDBB047" w14:textId="77777777">
      <w:tc>
        <w:tcPr>
          <w:tcW w:w="4678" w:type="dxa"/>
        </w:tcPr>
        <w:p w14:paraId="6069DC70" w14:textId="77777777" w:rsidR="00CD791B" w:rsidRPr="00C21018" w:rsidRDefault="00CD791B" w:rsidP="00A475B9">
          <w:pPr>
            <w:pStyle w:val="afffc"/>
          </w:pPr>
          <w:r w:rsidRPr="00C21018">
            <w:fldChar w:fldCharType="begin"/>
          </w:r>
          <w:r w:rsidRPr="00C21018">
            <w:instrText xml:space="preserve"> PAGE </w:instrText>
          </w:r>
          <w:r w:rsidRPr="00C21018">
            <w:fldChar w:fldCharType="separate"/>
          </w:r>
          <w:r w:rsidR="00601A64">
            <w:rPr>
              <w:noProof/>
            </w:rPr>
            <w:t>4</w:t>
          </w:r>
          <w:r w:rsidRPr="00C21018">
            <w:fldChar w:fldCharType="end"/>
          </w:r>
        </w:p>
      </w:tc>
      <w:tc>
        <w:tcPr>
          <w:tcW w:w="4110" w:type="dxa"/>
        </w:tcPr>
        <w:p w14:paraId="583AABBF" w14:textId="77777777" w:rsidR="00CD791B" w:rsidRPr="00E85762" w:rsidRDefault="00CD791B" w:rsidP="00A475B9">
          <w:pPr>
            <w:pStyle w:val="afffc"/>
            <w:rPr>
              <w:rStyle w:val="afff3"/>
            </w:rPr>
          </w:pPr>
        </w:p>
      </w:tc>
    </w:tr>
  </w:tbl>
  <w:p w14:paraId="5006713A" w14:textId="77777777" w:rsidR="00CD791B" w:rsidRDefault="00CD791B" w:rsidP="00A475B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DA8E0" w14:textId="77777777" w:rsidR="0043083A" w:rsidRDefault="0043083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48FC7802"/>
    <w:lvl w:ilvl="0">
      <w:start w:val="1"/>
      <w:numFmt w:val="bullet"/>
      <w:pStyle w:val="3"/>
      <w:lvlText w:val=""/>
      <w:lvlJc w:val="left"/>
      <w:pPr>
        <w:tabs>
          <w:tab w:val="num" w:pos="2495"/>
        </w:tabs>
        <w:ind w:left="2495" w:hanging="681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FFD06EE0"/>
    <w:lvl w:ilvl="0">
      <w:start w:val="1"/>
      <w:numFmt w:val="bullet"/>
      <w:pStyle w:val="2"/>
      <w:lvlText w:val=""/>
      <w:lvlJc w:val="left"/>
      <w:pPr>
        <w:tabs>
          <w:tab w:val="num" w:pos="1814"/>
        </w:tabs>
        <w:ind w:left="1814" w:hanging="567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DC1A6A8E"/>
    <w:lvl w:ilvl="0">
      <w:start w:val="1"/>
      <w:numFmt w:val="bullet"/>
      <w:pStyle w:val="a"/>
      <w:lvlText w:val=""/>
      <w:lvlJc w:val="left"/>
      <w:pPr>
        <w:tabs>
          <w:tab w:val="num" w:pos="1247"/>
        </w:tabs>
        <w:ind w:left="1247" w:hanging="527"/>
      </w:pPr>
      <w:rPr>
        <w:rFonts w:ascii="Symbol" w:hAnsi="Symbol" w:hint="default"/>
      </w:rPr>
    </w:lvl>
  </w:abstractNum>
  <w:abstractNum w:abstractNumId="3">
    <w:nsid w:val="04DD47B1"/>
    <w:multiLevelType w:val="multilevel"/>
    <w:tmpl w:val="F630563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698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868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5489"/>
        </w:tabs>
        <w:ind w:left="5489" w:hanging="109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2041"/>
        </w:tabs>
        <w:ind w:left="2041" w:hanging="13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6EB24C7"/>
    <w:multiLevelType w:val="hybridMultilevel"/>
    <w:tmpl w:val="3872FECE"/>
    <w:lvl w:ilvl="0" w:tplc="F9DCF3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6D45F0"/>
    <w:multiLevelType w:val="multilevel"/>
    <w:tmpl w:val="A3DCB92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6">
    <w:nsid w:val="148B4D63"/>
    <w:multiLevelType w:val="multilevel"/>
    <w:tmpl w:val="A268198E"/>
    <w:lvl w:ilvl="0">
      <w:start w:val="1"/>
      <w:numFmt w:val="decimal"/>
      <w:pStyle w:val="a0"/>
      <w:lvlText w:val="%1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1">
      <w:start w:val="1"/>
      <w:numFmt w:val="bullet"/>
      <w:pStyle w:val="20"/>
      <w:lvlText w:val=""/>
      <w:lvlJc w:val="left"/>
      <w:pPr>
        <w:tabs>
          <w:tab w:val="num" w:pos="1814"/>
        </w:tabs>
        <w:ind w:left="1814" w:hanging="567"/>
      </w:pPr>
      <w:rPr>
        <w:rFonts w:ascii="Symbol" w:hAnsi="Symbol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2495"/>
        </w:tabs>
        <w:ind w:left="2495" w:hanging="681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289"/>
        </w:tabs>
        <w:ind w:left="3289" w:hanging="79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4309"/>
        </w:tabs>
        <w:ind w:left="4309" w:hanging="10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E60A97"/>
    <w:multiLevelType w:val="multilevel"/>
    <w:tmpl w:val="3CDC448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907" w:hanging="90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1729" w:hanging="1729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567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8">
    <w:nsid w:val="38893186"/>
    <w:multiLevelType w:val="multilevel"/>
    <w:tmpl w:val="A3DCB92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9">
    <w:nsid w:val="463A6CA1"/>
    <w:multiLevelType w:val="multilevel"/>
    <w:tmpl w:val="F156296E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796191F"/>
    <w:multiLevelType w:val="hybridMultilevel"/>
    <w:tmpl w:val="B7D4E4B4"/>
    <w:lvl w:ilvl="0" w:tplc="F9DCF3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FB32A9"/>
    <w:multiLevelType w:val="multilevel"/>
    <w:tmpl w:val="C4C8B44E"/>
    <w:lvl w:ilvl="0">
      <w:start w:val="1"/>
      <w:numFmt w:val="upperLetter"/>
      <w:pStyle w:val="11"/>
      <w:lvlText w:val="Приложение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2">
    <w:nsid w:val="4D4D3924"/>
    <w:multiLevelType w:val="multilevel"/>
    <w:tmpl w:val="6CF69BB0"/>
    <w:lvl w:ilvl="0">
      <w:start w:val="1"/>
      <w:numFmt w:val="decimal"/>
      <w:pStyle w:val="12"/>
      <w:lvlText w:val="%1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14"/>
        </w:tabs>
        <w:ind w:left="181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95"/>
        </w:tabs>
        <w:ind w:left="2495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3">
    <w:nsid w:val="62756DE3"/>
    <w:multiLevelType w:val="multilevel"/>
    <w:tmpl w:val="8892E01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i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93C62CA"/>
    <w:multiLevelType w:val="hybridMultilevel"/>
    <w:tmpl w:val="7220D9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699E2599"/>
    <w:multiLevelType w:val="hybridMultilevel"/>
    <w:tmpl w:val="E26858E0"/>
    <w:lvl w:ilvl="0" w:tplc="FFFFFFFF">
      <w:start w:val="1"/>
      <w:numFmt w:val="decimal"/>
      <w:pStyle w:val="a1"/>
      <w:lvlText w:val="%1."/>
      <w:lvlJc w:val="center"/>
      <w:pPr>
        <w:tabs>
          <w:tab w:val="num" w:pos="813"/>
        </w:tabs>
        <w:ind w:left="813" w:hanging="453"/>
      </w:pPr>
      <w:rPr>
        <w:rFonts w:hint="default"/>
        <w:b w:val="0"/>
        <w:i w:val="0"/>
        <w:color w:val="auto"/>
        <w:sz w:val="26"/>
        <w:szCs w:val="24"/>
        <w:lang w:val="ru-RU" w:bidi="ar-SA"/>
      </w:rPr>
    </w:lvl>
    <w:lvl w:ilvl="1" w:tplc="FFFFFFFF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16">
    <w:nsid w:val="6E3E1917"/>
    <w:multiLevelType w:val="hybridMultilevel"/>
    <w:tmpl w:val="D9040056"/>
    <w:lvl w:ilvl="0" w:tplc="37788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15"/>
    <w:lvlOverride w:ilvl="0">
      <w:startOverride w:val="1"/>
    </w:lvlOverride>
  </w:num>
  <w:num w:numId="13">
    <w:abstractNumId w:val="5"/>
  </w:num>
  <w:num w:numId="14">
    <w:abstractNumId w:val="13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4"/>
  </w:num>
  <w:num w:numId="28">
    <w:abstractNumId w:val="10"/>
  </w:num>
  <w:num w:numId="29">
    <w:abstractNumId w:val="16"/>
  </w:num>
  <w:numIdMacAtCleanup w:val="2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Татьяна Главан">
    <w15:presenceInfo w15:providerId="None" w15:userId="Татьяна Глав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autoFormatOverride/>
  <w:defaultTabStop w:val="708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3D"/>
    <w:rsid w:val="00000260"/>
    <w:rsid w:val="00000997"/>
    <w:rsid w:val="00000A0C"/>
    <w:rsid w:val="00002BA9"/>
    <w:rsid w:val="00003380"/>
    <w:rsid w:val="0000488E"/>
    <w:rsid w:val="00004929"/>
    <w:rsid w:val="00005C75"/>
    <w:rsid w:val="000065C6"/>
    <w:rsid w:val="00006C94"/>
    <w:rsid w:val="00007F92"/>
    <w:rsid w:val="00007FA6"/>
    <w:rsid w:val="00011872"/>
    <w:rsid w:val="000119BB"/>
    <w:rsid w:val="00012C28"/>
    <w:rsid w:val="00013439"/>
    <w:rsid w:val="00013910"/>
    <w:rsid w:val="000141AC"/>
    <w:rsid w:val="00014769"/>
    <w:rsid w:val="000147C9"/>
    <w:rsid w:val="00014A8B"/>
    <w:rsid w:val="0001534D"/>
    <w:rsid w:val="00017CAB"/>
    <w:rsid w:val="0002035A"/>
    <w:rsid w:val="000212FB"/>
    <w:rsid w:val="0002237C"/>
    <w:rsid w:val="00022726"/>
    <w:rsid w:val="00022E91"/>
    <w:rsid w:val="00022F1E"/>
    <w:rsid w:val="00023519"/>
    <w:rsid w:val="00023E91"/>
    <w:rsid w:val="000246FE"/>
    <w:rsid w:val="0002632C"/>
    <w:rsid w:val="00033DA4"/>
    <w:rsid w:val="0003401B"/>
    <w:rsid w:val="000377EA"/>
    <w:rsid w:val="00037A48"/>
    <w:rsid w:val="00042EA1"/>
    <w:rsid w:val="000438A6"/>
    <w:rsid w:val="00044733"/>
    <w:rsid w:val="00045757"/>
    <w:rsid w:val="000524F4"/>
    <w:rsid w:val="0005275F"/>
    <w:rsid w:val="00054465"/>
    <w:rsid w:val="000545C9"/>
    <w:rsid w:val="00054CFA"/>
    <w:rsid w:val="000552A6"/>
    <w:rsid w:val="00056494"/>
    <w:rsid w:val="000601DE"/>
    <w:rsid w:val="0006330F"/>
    <w:rsid w:val="00064AB3"/>
    <w:rsid w:val="00065659"/>
    <w:rsid w:val="00066686"/>
    <w:rsid w:val="00066859"/>
    <w:rsid w:val="00066CB6"/>
    <w:rsid w:val="000671B1"/>
    <w:rsid w:val="0006750A"/>
    <w:rsid w:val="000706A6"/>
    <w:rsid w:val="00070B54"/>
    <w:rsid w:val="00070FA2"/>
    <w:rsid w:val="000730BC"/>
    <w:rsid w:val="00073830"/>
    <w:rsid w:val="00075AB6"/>
    <w:rsid w:val="00075BF0"/>
    <w:rsid w:val="00077245"/>
    <w:rsid w:val="00080431"/>
    <w:rsid w:val="000804E3"/>
    <w:rsid w:val="000819ED"/>
    <w:rsid w:val="00081B6D"/>
    <w:rsid w:val="00084799"/>
    <w:rsid w:val="0008726A"/>
    <w:rsid w:val="00087F17"/>
    <w:rsid w:val="0009136C"/>
    <w:rsid w:val="00094696"/>
    <w:rsid w:val="0009474E"/>
    <w:rsid w:val="00096AC2"/>
    <w:rsid w:val="000974C2"/>
    <w:rsid w:val="0009797B"/>
    <w:rsid w:val="000A180F"/>
    <w:rsid w:val="000A241A"/>
    <w:rsid w:val="000A325A"/>
    <w:rsid w:val="000A55EA"/>
    <w:rsid w:val="000B0B73"/>
    <w:rsid w:val="000B2DDD"/>
    <w:rsid w:val="000B3481"/>
    <w:rsid w:val="000B35BD"/>
    <w:rsid w:val="000B477E"/>
    <w:rsid w:val="000B5C65"/>
    <w:rsid w:val="000B6652"/>
    <w:rsid w:val="000B7384"/>
    <w:rsid w:val="000B7922"/>
    <w:rsid w:val="000C01F3"/>
    <w:rsid w:val="000C1122"/>
    <w:rsid w:val="000C54ED"/>
    <w:rsid w:val="000C68EC"/>
    <w:rsid w:val="000C6BBD"/>
    <w:rsid w:val="000C7617"/>
    <w:rsid w:val="000C77D3"/>
    <w:rsid w:val="000D1360"/>
    <w:rsid w:val="000D2453"/>
    <w:rsid w:val="000D5ED9"/>
    <w:rsid w:val="000D680A"/>
    <w:rsid w:val="000D6903"/>
    <w:rsid w:val="000D6B30"/>
    <w:rsid w:val="000E0D1C"/>
    <w:rsid w:val="000E11FB"/>
    <w:rsid w:val="000E15C0"/>
    <w:rsid w:val="000E5A75"/>
    <w:rsid w:val="000E7E6F"/>
    <w:rsid w:val="000E7EA6"/>
    <w:rsid w:val="000E7ED5"/>
    <w:rsid w:val="000F11A9"/>
    <w:rsid w:val="000F172A"/>
    <w:rsid w:val="000F22E3"/>
    <w:rsid w:val="000F3747"/>
    <w:rsid w:val="000F4A7F"/>
    <w:rsid w:val="000F4CDE"/>
    <w:rsid w:val="000F606E"/>
    <w:rsid w:val="000F6666"/>
    <w:rsid w:val="000F683E"/>
    <w:rsid w:val="001007F9"/>
    <w:rsid w:val="00101C0E"/>
    <w:rsid w:val="00103C55"/>
    <w:rsid w:val="00103D26"/>
    <w:rsid w:val="001041B5"/>
    <w:rsid w:val="00104AD6"/>
    <w:rsid w:val="00104F79"/>
    <w:rsid w:val="00106A10"/>
    <w:rsid w:val="001071E9"/>
    <w:rsid w:val="001102AC"/>
    <w:rsid w:val="0011148F"/>
    <w:rsid w:val="00111B75"/>
    <w:rsid w:val="00114AA5"/>
    <w:rsid w:val="00114DBA"/>
    <w:rsid w:val="001157ED"/>
    <w:rsid w:val="00115AC8"/>
    <w:rsid w:val="00120E55"/>
    <w:rsid w:val="0012115B"/>
    <w:rsid w:val="001217D2"/>
    <w:rsid w:val="00122899"/>
    <w:rsid w:val="00122EBE"/>
    <w:rsid w:val="00123A57"/>
    <w:rsid w:val="00123B09"/>
    <w:rsid w:val="00123B61"/>
    <w:rsid w:val="00124FC2"/>
    <w:rsid w:val="00125646"/>
    <w:rsid w:val="00125D3C"/>
    <w:rsid w:val="0013116B"/>
    <w:rsid w:val="0013357A"/>
    <w:rsid w:val="00134563"/>
    <w:rsid w:val="00136B6B"/>
    <w:rsid w:val="001406E1"/>
    <w:rsid w:val="001409FA"/>
    <w:rsid w:val="001420C9"/>
    <w:rsid w:val="00147200"/>
    <w:rsid w:val="001508CF"/>
    <w:rsid w:val="00150CF7"/>
    <w:rsid w:val="00152287"/>
    <w:rsid w:val="001525C1"/>
    <w:rsid w:val="00153A8B"/>
    <w:rsid w:val="0015406E"/>
    <w:rsid w:val="001542B6"/>
    <w:rsid w:val="001543B7"/>
    <w:rsid w:val="001549D1"/>
    <w:rsid w:val="00154D8E"/>
    <w:rsid w:val="00155065"/>
    <w:rsid w:val="00155E34"/>
    <w:rsid w:val="00157ADA"/>
    <w:rsid w:val="00157DBF"/>
    <w:rsid w:val="001602EF"/>
    <w:rsid w:val="00160E4C"/>
    <w:rsid w:val="00161378"/>
    <w:rsid w:val="00161BCE"/>
    <w:rsid w:val="00161F92"/>
    <w:rsid w:val="00162145"/>
    <w:rsid w:val="0016371F"/>
    <w:rsid w:val="001661F2"/>
    <w:rsid w:val="001666E1"/>
    <w:rsid w:val="00166D71"/>
    <w:rsid w:val="00166ED4"/>
    <w:rsid w:val="001708CD"/>
    <w:rsid w:val="0017093C"/>
    <w:rsid w:val="001721EE"/>
    <w:rsid w:val="0017226F"/>
    <w:rsid w:val="00173690"/>
    <w:rsid w:val="00175E6D"/>
    <w:rsid w:val="00176207"/>
    <w:rsid w:val="001776C2"/>
    <w:rsid w:val="00181F7D"/>
    <w:rsid w:val="001840FB"/>
    <w:rsid w:val="00185643"/>
    <w:rsid w:val="00185854"/>
    <w:rsid w:val="00185B8A"/>
    <w:rsid w:val="0018627F"/>
    <w:rsid w:val="00187A2F"/>
    <w:rsid w:val="00187C31"/>
    <w:rsid w:val="0019120B"/>
    <w:rsid w:val="0019153B"/>
    <w:rsid w:val="0019352A"/>
    <w:rsid w:val="0019481E"/>
    <w:rsid w:val="00194C1C"/>
    <w:rsid w:val="00194CEA"/>
    <w:rsid w:val="0019667F"/>
    <w:rsid w:val="00197E71"/>
    <w:rsid w:val="001A1BB9"/>
    <w:rsid w:val="001A1E9F"/>
    <w:rsid w:val="001A2DC6"/>
    <w:rsid w:val="001A3FB7"/>
    <w:rsid w:val="001A7892"/>
    <w:rsid w:val="001A790D"/>
    <w:rsid w:val="001A7C26"/>
    <w:rsid w:val="001B187E"/>
    <w:rsid w:val="001B5F15"/>
    <w:rsid w:val="001B63C8"/>
    <w:rsid w:val="001B6C53"/>
    <w:rsid w:val="001B7F90"/>
    <w:rsid w:val="001C15C3"/>
    <w:rsid w:val="001C1829"/>
    <w:rsid w:val="001C4065"/>
    <w:rsid w:val="001C7BC0"/>
    <w:rsid w:val="001D1EDE"/>
    <w:rsid w:val="001D20EB"/>
    <w:rsid w:val="001D3824"/>
    <w:rsid w:val="001D4DFA"/>
    <w:rsid w:val="001D5667"/>
    <w:rsid w:val="001D62C7"/>
    <w:rsid w:val="001D6C45"/>
    <w:rsid w:val="001D6CD8"/>
    <w:rsid w:val="001D6E74"/>
    <w:rsid w:val="001D7308"/>
    <w:rsid w:val="001D74D6"/>
    <w:rsid w:val="001E1353"/>
    <w:rsid w:val="001E2D09"/>
    <w:rsid w:val="001E32FF"/>
    <w:rsid w:val="001E3422"/>
    <w:rsid w:val="001E551A"/>
    <w:rsid w:val="001E5A44"/>
    <w:rsid w:val="001E5D62"/>
    <w:rsid w:val="001E6D2E"/>
    <w:rsid w:val="001E711C"/>
    <w:rsid w:val="001E797C"/>
    <w:rsid w:val="001F1064"/>
    <w:rsid w:val="001F1306"/>
    <w:rsid w:val="001F1A3E"/>
    <w:rsid w:val="001F1C4D"/>
    <w:rsid w:val="001F5F5A"/>
    <w:rsid w:val="0020056F"/>
    <w:rsid w:val="002005DB"/>
    <w:rsid w:val="00202DF7"/>
    <w:rsid w:val="0020308C"/>
    <w:rsid w:val="00203EC5"/>
    <w:rsid w:val="002043BE"/>
    <w:rsid w:val="002045E1"/>
    <w:rsid w:val="002055FC"/>
    <w:rsid w:val="002064A7"/>
    <w:rsid w:val="00207481"/>
    <w:rsid w:val="0020791A"/>
    <w:rsid w:val="00210137"/>
    <w:rsid w:val="00210B16"/>
    <w:rsid w:val="0021119B"/>
    <w:rsid w:val="00212406"/>
    <w:rsid w:val="002124FC"/>
    <w:rsid w:val="00212E0C"/>
    <w:rsid w:val="002130C0"/>
    <w:rsid w:val="00213686"/>
    <w:rsid w:val="00214B7D"/>
    <w:rsid w:val="00215E5E"/>
    <w:rsid w:val="0021600B"/>
    <w:rsid w:val="00216CF4"/>
    <w:rsid w:val="00217047"/>
    <w:rsid w:val="00217ACF"/>
    <w:rsid w:val="00221066"/>
    <w:rsid w:val="002225FF"/>
    <w:rsid w:val="0022310A"/>
    <w:rsid w:val="002235F4"/>
    <w:rsid w:val="00223817"/>
    <w:rsid w:val="00223E54"/>
    <w:rsid w:val="00226E84"/>
    <w:rsid w:val="002274C0"/>
    <w:rsid w:val="00227FEC"/>
    <w:rsid w:val="0023079A"/>
    <w:rsid w:val="0023100C"/>
    <w:rsid w:val="00232326"/>
    <w:rsid w:val="00233980"/>
    <w:rsid w:val="00233C2B"/>
    <w:rsid w:val="002343E7"/>
    <w:rsid w:val="0023484C"/>
    <w:rsid w:val="00234E25"/>
    <w:rsid w:val="00237723"/>
    <w:rsid w:val="00237C84"/>
    <w:rsid w:val="0024011B"/>
    <w:rsid w:val="00241C8E"/>
    <w:rsid w:val="00243938"/>
    <w:rsid w:val="00246634"/>
    <w:rsid w:val="00246937"/>
    <w:rsid w:val="00246DF7"/>
    <w:rsid w:val="002477FC"/>
    <w:rsid w:val="00247C17"/>
    <w:rsid w:val="00247C64"/>
    <w:rsid w:val="00251930"/>
    <w:rsid w:val="00251DA3"/>
    <w:rsid w:val="00260642"/>
    <w:rsid w:val="002615D0"/>
    <w:rsid w:val="00262492"/>
    <w:rsid w:val="0026268D"/>
    <w:rsid w:val="002637E4"/>
    <w:rsid w:val="002643F3"/>
    <w:rsid w:val="002645F7"/>
    <w:rsid w:val="0026551A"/>
    <w:rsid w:val="00270916"/>
    <w:rsid w:val="002709A1"/>
    <w:rsid w:val="002719B2"/>
    <w:rsid w:val="00273C01"/>
    <w:rsid w:val="002750AA"/>
    <w:rsid w:val="00275728"/>
    <w:rsid w:val="0027761A"/>
    <w:rsid w:val="002813E0"/>
    <w:rsid w:val="0028206C"/>
    <w:rsid w:val="002823E0"/>
    <w:rsid w:val="0028387B"/>
    <w:rsid w:val="002857F5"/>
    <w:rsid w:val="00286B52"/>
    <w:rsid w:val="00286C70"/>
    <w:rsid w:val="002909A4"/>
    <w:rsid w:val="00290F37"/>
    <w:rsid w:val="00291823"/>
    <w:rsid w:val="00292CE0"/>
    <w:rsid w:val="00295CAA"/>
    <w:rsid w:val="00295F5C"/>
    <w:rsid w:val="002965C2"/>
    <w:rsid w:val="002A00BA"/>
    <w:rsid w:val="002A03F1"/>
    <w:rsid w:val="002A16A3"/>
    <w:rsid w:val="002A19F6"/>
    <w:rsid w:val="002A2C17"/>
    <w:rsid w:val="002A2D80"/>
    <w:rsid w:val="002A6082"/>
    <w:rsid w:val="002A624B"/>
    <w:rsid w:val="002B0252"/>
    <w:rsid w:val="002B03A6"/>
    <w:rsid w:val="002B054E"/>
    <w:rsid w:val="002B356E"/>
    <w:rsid w:val="002B35D8"/>
    <w:rsid w:val="002B440B"/>
    <w:rsid w:val="002B442A"/>
    <w:rsid w:val="002B4A0D"/>
    <w:rsid w:val="002B4C42"/>
    <w:rsid w:val="002B570A"/>
    <w:rsid w:val="002B6818"/>
    <w:rsid w:val="002B7B95"/>
    <w:rsid w:val="002B7E79"/>
    <w:rsid w:val="002C2266"/>
    <w:rsid w:val="002C2745"/>
    <w:rsid w:val="002C2A91"/>
    <w:rsid w:val="002C2B10"/>
    <w:rsid w:val="002C2D97"/>
    <w:rsid w:val="002C518D"/>
    <w:rsid w:val="002C5934"/>
    <w:rsid w:val="002C6D18"/>
    <w:rsid w:val="002C6D19"/>
    <w:rsid w:val="002D0F3C"/>
    <w:rsid w:val="002D2A0E"/>
    <w:rsid w:val="002D2DA3"/>
    <w:rsid w:val="002D2EA6"/>
    <w:rsid w:val="002D4D40"/>
    <w:rsid w:val="002D6AD8"/>
    <w:rsid w:val="002D7054"/>
    <w:rsid w:val="002D79B0"/>
    <w:rsid w:val="002D7D7D"/>
    <w:rsid w:val="002E0538"/>
    <w:rsid w:val="002E1C68"/>
    <w:rsid w:val="002E3F3D"/>
    <w:rsid w:val="002E454B"/>
    <w:rsid w:val="002E52CA"/>
    <w:rsid w:val="002E6102"/>
    <w:rsid w:val="002E74EA"/>
    <w:rsid w:val="002F1E63"/>
    <w:rsid w:val="002F21F1"/>
    <w:rsid w:val="002F3B42"/>
    <w:rsid w:val="002F50B1"/>
    <w:rsid w:val="002F5326"/>
    <w:rsid w:val="003001AA"/>
    <w:rsid w:val="0030129C"/>
    <w:rsid w:val="00301B62"/>
    <w:rsid w:val="0030275E"/>
    <w:rsid w:val="003036C7"/>
    <w:rsid w:val="00304181"/>
    <w:rsid w:val="00304A86"/>
    <w:rsid w:val="0030677F"/>
    <w:rsid w:val="003067BD"/>
    <w:rsid w:val="00315E38"/>
    <w:rsid w:val="003165F0"/>
    <w:rsid w:val="00316E05"/>
    <w:rsid w:val="00317D23"/>
    <w:rsid w:val="00321441"/>
    <w:rsid w:val="003252E7"/>
    <w:rsid w:val="00325816"/>
    <w:rsid w:val="003264FF"/>
    <w:rsid w:val="00327210"/>
    <w:rsid w:val="00327B61"/>
    <w:rsid w:val="00327D6B"/>
    <w:rsid w:val="00330261"/>
    <w:rsid w:val="00330765"/>
    <w:rsid w:val="00333A43"/>
    <w:rsid w:val="003343ED"/>
    <w:rsid w:val="00335008"/>
    <w:rsid w:val="003354C0"/>
    <w:rsid w:val="00335665"/>
    <w:rsid w:val="003361CB"/>
    <w:rsid w:val="003362E3"/>
    <w:rsid w:val="00337C88"/>
    <w:rsid w:val="0034141A"/>
    <w:rsid w:val="003415BD"/>
    <w:rsid w:val="00342A50"/>
    <w:rsid w:val="00342C90"/>
    <w:rsid w:val="00345194"/>
    <w:rsid w:val="003465D7"/>
    <w:rsid w:val="00347200"/>
    <w:rsid w:val="00351363"/>
    <w:rsid w:val="00353400"/>
    <w:rsid w:val="00355A31"/>
    <w:rsid w:val="00356600"/>
    <w:rsid w:val="00356C80"/>
    <w:rsid w:val="0035719A"/>
    <w:rsid w:val="003575F2"/>
    <w:rsid w:val="0035770A"/>
    <w:rsid w:val="003629D6"/>
    <w:rsid w:val="00362BDF"/>
    <w:rsid w:val="00362EF8"/>
    <w:rsid w:val="003634E1"/>
    <w:rsid w:val="0036620E"/>
    <w:rsid w:val="003662B8"/>
    <w:rsid w:val="00367358"/>
    <w:rsid w:val="0037021C"/>
    <w:rsid w:val="0037034A"/>
    <w:rsid w:val="003708A1"/>
    <w:rsid w:val="0037270D"/>
    <w:rsid w:val="003752E7"/>
    <w:rsid w:val="00376CB2"/>
    <w:rsid w:val="00380439"/>
    <w:rsid w:val="0038440C"/>
    <w:rsid w:val="00385743"/>
    <w:rsid w:val="003869D9"/>
    <w:rsid w:val="00390FBF"/>
    <w:rsid w:val="00391202"/>
    <w:rsid w:val="003918E1"/>
    <w:rsid w:val="00393262"/>
    <w:rsid w:val="003959AC"/>
    <w:rsid w:val="00396B03"/>
    <w:rsid w:val="003972AB"/>
    <w:rsid w:val="00397787"/>
    <w:rsid w:val="003A08EE"/>
    <w:rsid w:val="003A1590"/>
    <w:rsid w:val="003A239B"/>
    <w:rsid w:val="003A4556"/>
    <w:rsid w:val="003B0CB9"/>
    <w:rsid w:val="003B235A"/>
    <w:rsid w:val="003B2D62"/>
    <w:rsid w:val="003B4307"/>
    <w:rsid w:val="003B573E"/>
    <w:rsid w:val="003B61A6"/>
    <w:rsid w:val="003C1FC8"/>
    <w:rsid w:val="003C2712"/>
    <w:rsid w:val="003C29CB"/>
    <w:rsid w:val="003C30CA"/>
    <w:rsid w:val="003C3F57"/>
    <w:rsid w:val="003C47FE"/>
    <w:rsid w:val="003C6F06"/>
    <w:rsid w:val="003C6FD7"/>
    <w:rsid w:val="003D0E1D"/>
    <w:rsid w:val="003D1510"/>
    <w:rsid w:val="003D2521"/>
    <w:rsid w:val="003D25C1"/>
    <w:rsid w:val="003D2F07"/>
    <w:rsid w:val="003D536A"/>
    <w:rsid w:val="003D6FB0"/>
    <w:rsid w:val="003E09D0"/>
    <w:rsid w:val="003E1E32"/>
    <w:rsid w:val="003E5E84"/>
    <w:rsid w:val="003E5F6A"/>
    <w:rsid w:val="003E600C"/>
    <w:rsid w:val="003E7C69"/>
    <w:rsid w:val="003F0136"/>
    <w:rsid w:val="003F0FEE"/>
    <w:rsid w:val="003F1229"/>
    <w:rsid w:val="003F12E6"/>
    <w:rsid w:val="003F2D7E"/>
    <w:rsid w:val="003F375C"/>
    <w:rsid w:val="003F5F7E"/>
    <w:rsid w:val="003F7F76"/>
    <w:rsid w:val="004009CD"/>
    <w:rsid w:val="0040161D"/>
    <w:rsid w:val="00401E88"/>
    <w:rsid w:val="00402B96"/>
    <w:rsid w:val="00403262"/>
    <w:rsid w:val="0040423D"/>
    <w:rsid w:val="0040569D"/>
    <w:rsid w:val="0040746D"/>
    <w:rsid w:val="004109D8"/>
    <w:rsid w:val="00412AE1"/>
    <w:rsid w:val="00412E6B"/>
    <w:rsid w:val="00413EAF"/>
    <w:rsid w:val="004143A3"/>
    <w:rsid w:val="00416190"/>
    <w:rsid w:val="004171A0"/>
    <w:rsid w:val="00420443"/>
    <w:rsid w:val="00422093"/>
    <w:rsid w:val="00424484"/>
    <w:rsid w:val="004249E2"/>
    <w:rsid w:val="00425C14"/>
    <w:rsid w:val="0043083A"/>
    <w:rsid w:val="004317A2"/>
    <w:rsid w:val="004322BA"/>
    <w:rsid w:val="00437848"/>
    <w:rsid w:val="004420B4"/>
    <w:rsid w:val="00442162"/>
    <w:rsid w:val="00443E1E"/>
    <w:rsid w:val="00443FCA"/>
    <w:rsid w:val="00444F8E"/>
    <w:rsid w:val="004451A4"/>
    <w:rsid w:val="00445BD5"/>
    <w:rsid w:val="00445DD5"/>
    <w:rsid w:val="004468C7"/>
    <w:rsid w:val="0045035D"/>
    <w:rsid w:val="004506A9"/>
    <w:rsid w:val="00453EE6"/>
    <w:rsid w:val="00454126"/>
    <w:rsid w:val="00454E9A"/>
    <w:rsid w:val="0045745B"/>
    <w:rsid w:val="004577E7"/>
    <w:rsid w:val="004612A5"/>
    <w:rsid w:val="00464E6C"/>
    <w:rsid w:val="00465FAC"/>
    <w:rsid w:val="00466491"/>
    <w:rsid w:val="004703D2"/>
    <w:rsid w:val="00470846"/>
    <w:rsid w:val="004708A7"/>
    <w:rsid w:val="004710D5"/>
    <w:rsid w:val="00473255"/>
    <w:rsid w:val="00473BF1"/>
    <w:rsid w:val="00474886"/>
    <w:rsid w:val="0047655C"/>
    <w:rsid w:val="00477A78"/>
    <w:rsid w:val="00477FF2"/>
    <w:rsid w:val="0048029C"/>
    <w:rsid w:val="00480605"/>
    <w:rsid w:val="00480BC8"/>
    <w:rsid w:val="004814C2"/>
    <w:rsid w:val="0048185B"/>
    <w:rsid w:val="00481DDA"/>
    <w:rsid w:val="00482BE0"/>
    <w:rsid w:val="00484D0B"/>
    <w:rsid w:val="00486068"/>
    <w:rsid w:val="004860F4"/>
    <w:rsid w:val="00486915"/>
    <w:rsid w:val="00487785"/>
    <w:rsid w:val="004903F8"/>
    <w:rsid w:val="004910E8"/>
    <w:rsid w:val="004925AA"/>
    <w:rsid w:val="004941C4"/>
    <w:rsid w:val="004946B0"/>
    <w:rsid w:val="0049487D"/>
    <w:rsid w:val="00494D66"/>
    <w:rsid w:val="00494FD4"/>
    <w:rsid w:val="00495830"/>
    <w:rsid w:val="004961E9"/>
    <w:rsid w:val="00497599"/>
    <w:rsid w:val="00497823"/>
    <w:rsid w:val="004A0315"/>
    <w:rsid w:val="004A0CDA"/>
    <w:rsid w:val="004A0FF9"/>
    <w:rsid w:val="004A268B"/>
    <w:rsid w:val="004A453D"/>
    <w:rsid w:val="004A45D8"/>
    <w:rsid w:val="004A7EA2"/>
    <w:rsid w:val="004B0201"/>
    <w:rsid w:val="004B1A72"/>
    <w:rsid w:val="004B1BA1"/>
    <w:rsid w:val="004B1C2A"/>
    <w:rsid w:val="004B1F0A"/>
    <w:rsid w:val="004B306F"/>
    <w:rsid w:val="004B39AF"/>
    <w:rsid w:val="004B5C20"/>
    <w:rsid w:val="004B668B"/>
    <w:rsid w:val="004C067E"/>
    <w:rsid w:val="004C1A59"/>
    <w:rsid w:val="004C2199"/>
    <w:rsid w:val="004C2B06"/>
    <w:rsid w:val="004C2C72"/>
    <w:rsid w:val="004C31A4"/>
    <w:rsid w:val="004C528C"/>
    <w:rsid w:val="004C5466"/>
    <w:rsid w:val="004C5AD5"/>
    <w:rsid w:val="004C5BBB"/>
    <w:rsid w:val="004C610A"/>
    <w:rsid w:val="004C6E0F"/>
    <w:rsid w:val="004C7264"/>
    <w:rsid w:val="004C75F4"/>
    <w:rsid w:val="004D136A"/>
    <w:rsid w:val="004D2797"/>
    <w:rsid w:val="004D35F4"/>
    <w:rsid w:val="004D364D"/>
    <w:rsid w:val="004D409E"/>
    <w:rsid w:val="004D43B5"/>
    <w:rsid w:val="004D6042"/>
    <w:rsid w:val="004D7FE6"/>
    <w:rsid w:val="004E02D3"/>
    <w:rsid w:val="004E1078"/>
    <w:rsid w:val="004E1E1A"/>
    <w:rsid w:val="004E2393"/>
    <w:rsid w:val="004E32C0"/>
    <w:rsid w:val="004E5093"/>
    <w:rsid w:val="004E58CA"/>
    <w:rsid w:val="004F00EB"/>
    <w:rsid w:val="004F0B80"/>
    <w:rsid w:val="004F0EEC"/>
    <w:rsid w:val="004F2057"/>
    <w:rsid w:val="004F3785"/>
    <w:rsid w:val="004F480A"/>
    <w:rsid w:val="004F6FF8"/>
    <w:rsid w:val="004F7305"/>
    <w:rsid w:val="004F7A7F"/>
    <w:rsid w:val="00501C11"/>
    <w:rsid w:val="00501EC4"/>
    <w:rsid w:val="00501FF5"/>
    <w:rsid w:val="00502860"/>
    <w:rsid w:val="0050314D"/>
    <w:rsid w:val="00505576"/>
    <w:rsid w:val="005055C7"/>
    <w:rsid w:val="00505768"/>
    <w:rsid w:val="005063E7"/>
    <w:rsid w:val="00506500"/>
    <w:rsid w:val="0050754A"/>
    <w:rsid w:val="005075CA"/>
    <w:rsid w:val="005106DE"/>
    <w:rsid w:val="00513445"/>
    <w:rsid w:val="00514249"/>
    <w:rsid w:val="00514C91"/>
    <w:rsid w:val="0051540C"/>
    <w:rsid w:val="005163AB"/>
    <w:rsid w:val="005200F1"/>
    <w:rsid w:val="005208F6"/>
    <w:rsid w:val="00521ABF"/>
    <w:rsid w:val="005226E1"/>
    <w:rsid w:val="005230A8"/>
    <w:rsid w:val="005236C8"/>
    <w:rsid w:val="00523D18"/>
    <w:rsid w:val="00525064"/>
    <w:rsid w:val="005256D5"/>
    <w:rsid w:val="005261F6"/>
    <w:rsid w:val="00526A4A"/>
    <w:rsid w:val="0052700E"/>
    <w:rsid w:val="0053126F"/>
    <w:rsid w:val="00531A67"/>
    <w:rsid w:val="00532F25"/>
    <w:rsid w:val="0053316B"/>
    <w:rsid w:val="00533EB0"/>
    <w:rsid w:val="00534FFC"/>
    <w:rsid w:val="0053603E"/>
    <w:rsid w:val="00536225"/>
    <w:rsid w:val="00536786"/>
    <w:rsid w:val="0053709B"/>
    <w:rsid w:val="00537CB9"/>
    <w:rsid w:val="00541D17"/>
    <w:rsid w:val="00543882"/>
    <w:rsid w:val="00544277"/>
    <w:rsid w:val="005450B1"/>
    <w:rsid w:val="00546060"/>
    <w:rsid w:val="005462F7"/>
    <w:rsid w:val="00546479"/>
    <w:rsid w:val="00546FC3"/>
    <w:rsid w:val="00547CFF"/>
    <w:rsid w:val="00547E34"/>
    <w:rsid w:val="0055009E"/>
    <w:rsid w:val="00550B01"/>
    <w:rsid w:val="005513F1"/>
    <w:rsid w:val="005522F3"/>
    <w:rsid w:val="00552CC1"/>
    <w:rsid w:val="0055551E"/>
    <w:rsid w:val="0055731F"/>
    <w:rsid w:val="00557A04"/>
    <w:rsid w:val="00557A5B"/>
    <w:rsid w:val="00557D15"/>
    <w:rsid w:val="00561608"/>
    <w:rsid w:val="0056394F"/>
    <w:rsid w:val="00566F4E"/>
    <w:rsid w:val="00570835"/>
    <w:rsid w:val="00570AE9"/>
    <w:rsid w:val="0057150B"/>
    <w:rsid w:val="00571719"/>
    <w:rsid w:val="00573087"/>
    <w:rsid w:val="00576CE5"/>
    <w:rsid w:val="0057725E"/>
    <w:rsid w:val="00580337"/>
    <w:rsid w:val="005803AA"/>
    <w:rsid w:val="005823DF"/>
    <w:rsid w:val="00583CF5"/>
    <w:rsid w:val="005844FC"/>
    <w:rsid w:val="00584CD4"/>
    <w:rsid w:val="00585D11"/>
    <w:rsid w:val="00585EA7"/>
    <w:rsid w:val="005874F4"/>
    <w:rsid w:val="00590270"/>
    <w:rsid w:val="00590474"/>
    <w:rsid w:val="00591016"/>
    <w:rsid w:val="00591A54"/>
    <w:rsid w:val="00592514"/>
    <w:rsid w:val="00593969"/>
    <w:rsid w:val="00594268"/>
    <w:rsid w:val="005946AA"/>
    <w:rsid w:val="00596607"/>
    <w:rsid w:val="00596F71"/>
    <w:rsid w:val="0059756E"/>
    <w:rsid w:val="005A1AA7"/>
    <w:rsid w:val="005A4846"/>
    <w:rsid w:val="005A629D"/>
    <w:rsid w:val="005A6B9B"/>
    <w:rsid w:val="005A7107"/>
    <w:rsid w:val="005A7241"/>
    <w:rsid w:val="005A7E27"/>
    <w:rsid w:val="005B0FDA"/>
    <w:rsid w:val="005B1223"/>
    <w:rsid w:val="005B3997"/>
    <w:rsid w:val="005B472F"/>
    <w:rsid w:val="005B49EB"/>
    <w:rsid w:val="005B59F9"/>
    <w:rsid w:val="005B685D"/>
    <w:rsid w:val="005C0530"/>
    <w:rsid w:val="005C2AFD"/>
    <w:rsid w:val="005C439F"/>
    <w:rsid w:val="005C46D0"/>
    <w:rsid w:val="005C4AD8"/>
    <w:rsid w:val="005C5382"/>
    <w:rsid w:val="005D2954"/>
    <w:rsid w:val="005D2B56"/>
    <w:rsid w:val="005D3058"/>
    <w:rsid w:val="005D440C"/>
    <w:rsid w:val="005D5735"/>
    <w:rsid w:val="005D5951"/>
    <w:rsid w:val="005D5B29"/>
    <w:rsid w:val="005D6387"/>
    <w:rsid w:val="005D6C0E"/>
    <w:rsid w:val="005D7D21"/>
    <w:rsid w:val="005E0BDE"/>
    <w:rsid w:val="005E0EB4"/>
    <w:rsid w:val="005E128B"/>
    <w:rsid w:val="005E19A6"/>
    <w:rsid w:val="005E2FB5"/>
    <w:rsid w:val="005E59D9"/>
    <w:rsid w:val="005E63A9"/>
    <w:rsid w:val="005E68C3"/>
    <w:rsid w:val="005E789D"/>
    <w:rsid w:val="005F29DB"/>
    <w:rsid w:val="005F3E6F"/>
    <w:rsid w:val="005F43D6"/>
    <w:rsid w:val="005F5101"/>
    <w:rsid w:val="005F5A33"/>
    <w:rsid w:val="005F762F"/>
    <w:rsid w:val="006016DC"/>
    <w:rsid w:val="00601A64"/>
    <w:rsid w:val="0060233B"/>
    <w:rsid w:val="00602ED0"/>
    <w:rsid w:val="0060329C"/>
    <w:rsid w:val="00603E9F"/>
    <w:rsid w:val="0060430E"/>
    <w:rsid w:val="006044DA"/>
    <w:rsid w:val="00604725"/>
    <w:rsid w:val="0060561F"/>
    <w:rsid w:val="00606041"/>
    <w:rsid w:val="00606ACC"/>
    <w:rsid w:val="0061141D"/>
    <w:rsid w:val="00611E13"/>
    <w:rsid w:val="00613184"/>
    <w:rsid w:val="006131B2"/>
    <w:rsid w:val="00613C66"/>
    <w:rsid w:val="00614383"/>
    <w:rsid w:val="0061610D"/>
    <w:rsid w:val="00616BD1"/>
    <w:rsid w:val="00617D1D"/>
    <w:rsid w:val="006203CA"/>
    <w:rsid w:val="0062054A"/>
    <w:rsid w:val="00620C47"/>
    <w:rsid w:val="00621F21"/>
    <w:rsid w:val="006220A7"/>
    <w:rsid w:val="00622168"/>
    <w:rsid w:val="006226A7"/>
    <w:rsid w:val="0062272D"/>
    <w:rsid w:val="00622E8F"/>
    <w:rsid w:val="00623394"/>
    <w:rsid w:val="00623B9B"/>
    <w:rsid w:val="00623C7F"/>
    <w:rsid w:val="00625110"/>
    <w:rsid w:val="00625B18"/>
    <w:rsid w:val="00626F25"/>
    <w:rsid w:val="00627FB5"/>
    <w:rsid w:val="0063129C"/>
    <w:rsid w:val="0063313E"/>
    <w:rsid w:val="006362A7"/>
    <w:rsid w:val="006373B4"/>
    <w:rsid w:val="006429B5"/>
    <w:rsid w:val="00643A45"/>
    <w:rsid w:val="00644A70"/>
    <w:rsid w:val="00645035"/>
    <w:rsid w:val="00645881"/>
    <w:rsid w:val="006473BB"/>
    <w:rsid w:val="0064768E"/>
    <w:rsid w:val="00647851"/>
    <w:rsid w:val="00651577"/>
    <w:rsid w:val="00651BDB"/>
    <w:rsid w:val="00653FFA"/>
    <w:rsid w:val="00654E61"/>
    <w:rsid w:val="00655E0F"/>
    <w:rsid w:val="006571B6"/>
    <w:rsid w:val="00657426"/>
    <w:rsid w:val="006577C4"/>
    <w:rsid w:val="00661319"/>
    <w:rsid w:val="006622B4"/>
    <w:rsid w:val="0066257C"/>
    <w:rsid w:val="00662D18"/>
    <w:rsid w:val="006632D6"/>
    <w:rsid w:val="006635DB"/>
    <w:rsid w:val="00670205"/>
    <w:rsid w:val="00670C0F"/>
    <w:rsid w:val="006739F0"/>
    <w:rsid w:val="006743EB"/>
    <w:rsid w:val="00675941"/>
    <w:rsid w:val="0067595B"/>
    <w:rsid w:val="00681B9F"/>
    <w:rsid w:val="00682257"/>
    <w:rsid w:val="006824CD"/>
    <w:rsid w:val="006831A2"/>
    <w:rsid w:val="00683ABA"/>
    <w:rsid w:val="00684670"/>
    <w:rsid w:val="006860C1"/>
    <w:rsid w:val="00686916"/>
    <w:rsid w:val="00687188"/>
    <w:rsid w:val="006872BE"/>
    <w:rsid w:val="006939C3"/>
    <w:rsid w:val="0069521C"/>
    <w:rsid w:val="00696844"/>
    <w:rsid w:val="00696E9F"/>
    <w:rsid w:val="00697E32"/>
    <w:rsid w:val="006A1381"/>
    <w:rsid w:val="006A52F7"/>
    <w:rsid w:val="006A59C8"/>
    <w:rsid w:val="006A6B75"/>
    <w:rsid w:val="006B08E4"/>
    <w:rsid w:val="006B11ED"/>
    <w:rsid w:val="006B21DC"/>
    <w:rsid w:val="006B3C1C"/>
    <w:rsid w:val="006B3D21"/>
    <w:rsid w:val="006B3E46"/>
    <w:rsid w:val="006B3EBD"/>
    <w:rsid w:val="006B4758"/>
    <w:rsid w:val="006B49C1"/>
    <w:rsid w:val="006B6017"/>
    <w:rsid w:val="006B78A0"/>
    <w:rsid w:val="006C0DEA"/>
    <w:rsid w:val="006C1B91"/>
    <w:rsid w:val="006C3B2A"/>
    <w:rsid w:val="006C536F"/>
    <w:rsid w:val="006C6FB9"/>
    <w:rsid w:val="006C7C44"/>
    <w:rsid w:val="006D02B1"/>
    <w:rsid w:val="006D09DB"/>
    <w:rsid w:val="006D0A43"/>
    <w:rsid w:val="006D10DC"/>
    <w:rsid w:val="006D12B9"/>
    <w:rsid w:val="006D2592"/>
    <w:rsid w:val="006D2C34"/>
    <w:rsid w:val="006D2EE6"/>
    <w:rsid w:val="006D3BF9"/>
    <w:rsid w:val="006D4D7C"/>
    <w:rsid w:val="006D753A"/>
    <w:rsid w:val="006D7681"/>
    <w:rsid w:val="006E2C02"/>
    <w:rsid w:val="006E4E0A"/>
    <w:rsid w:val="006E6128"/>
    <w:rsid w:val="006E6CF4"/>
    <w:rsid w:val="006E72CC"/>
    <w:rsid w:val="006E7738"/>
    <w:rsid w:val="006F0282"/>
    <w:rsid w:val="006F03CE"/>
    <w:rsid w:val="006F14D4"/>
    <w:rsid w:val="006F1DDE"/>
    <w:rsid w:val="006F27F6"/>
    <w:rsid w:val="006F4110"/>
    <w:rsid w:val="006F4423"/>
    <w:rsid w:val="006F53CE"/>
    <w:rsid w:val="006F65B9"/>
    <w:rsid w:val="006F6C65"/>
    <w:rsid w:val="0070054F"/>
    <w:rsid w:val="007005FD"/>
    <w:rsid w:val="00700C1A"/>
    <w:rsid w:val="00700F92"/>
    <w:rsid w:val="00703B51"/>
    <w:rsid w:val="00703DE9"/>
    <w:rsid w:val="00703E75"/>
    <w:rsid w:val="00704D10"/>
    <w:rsid w:val="00704DF2"/>
    <w:rsid w:val="00704E51"/>
    <w:rsid w:val="00705C09"/>
    <w:rsid w:val="0070645F"/>
    <w:rsid w:val="007065DC"/>
    <w:rsid w:val="007066E0"/>
    <w:rsid w:val="007076AB"/>
    <w:rsid w:val="007107FE"/>
    <w:rsid w:val="007118A9"/>
    <w:rsid w:val="007127B2"/>
    <w:rsid w:val="00712EF5"/>
    <w:rsid w:val="00713302"/>
    <w:rsid w:val="00713C94"/>
    <w:rsid w:val="00713F46"/>
    <w:rsid w:val="007172EE"/>
    <w:rsid w:val="00717995"/>
    <w:rsid w:val="00720FAE"/>
    <w:rsid w:val="0072250D"/>
    <w:rsid w:val="00724183"/>
    <w:rsid w:val="00724348"/>
    <w:rsid w:val="007246B0"/>
    <w:rsid w:val="007265B8"/>
    <w:rsid w:val="0072667A"/>
    <w:rsid w:val="007268BD"/>
    <w:rsid w:val="00727060"/>
    <w:rsid w:val="00730AAF"/>
    <w:rsid w:val="007314EC"/>
    <w:rsid w:val="00731861"/>
    <w:rsid w:val="007320B1"/>
    <w:rsid w:val="007320B7"/>
    <w:rsid w:val="00733864"/>
    <w:rsid w:val="00733C29"/>
    <w:rsid w:val="00734431"/>
    <w:rsid w:val="007363AE"/>
    <w:rsid w:val="00736AD4"/>
    <w:rsid w:val="00737CBF"/>
    <w:rsid w:val="00740066"/>
    <w:rsid w:val="007412C4"/>
    <w:rsid w:val="00741F01"/>
    <w:rsid w:val="007426E5"/>
    <w:rsid w:val="00742CE2"/>
    <w:rsid w:val="00743751"/>
    <w:rsid w:val="007437D1"/>
    <w:rsid w:val="0074470E"/>
    <w:rsid w:val="00744729"/>
    <w:rsid w:val="0074573E"/>
    <w:rsid w:val="007461D9"/>
    <w:rsid w:val="007462D1"/>
    <w:rsid w:val="007466B9"/>
    <w:rsid w:val="007469AE"/>
    <w:rsid w:val="00750A61"/>
    <w:rsid w:val="00750EAF"/>
    <w:rsid w:val="0075116A"/>
    <w:rsid w:val="007513A3"/>
    <w:rsid w:val="00751E11"/>
    <w:rsid w:val="0075211C"/>
    <w:rsid w:val="00753892"/>
    <w:rsid w:val="00754081"/>
    <w:rsid w:val="00755A37"/>
    <w:rsid w:val="00755DC4"/>
    <w:rsid w:val="00756327"/>
    <w:rsid w:val="00756F4A"/>
    <w:rsid w:val="007571ED"/>
    <w:rsid w:val="00757FC4"/>
    <w:rsid w:val="00760936"/>
    <w:rsid w:val="0076165F"/>
    <w:rsid w:val="00761CB2"/>
    <w:rsid w:val="0076378A"/>
    <w:rsid w:val="00764DEA"/>
    <w:rsid w:val="00765C58"/>
    <w:rsid w:val="00765C83"/>
    <w:rsid w:val="00766D86"/>
    <w:rsid w:val="00767B08"/>
    <w:rsid w:val="00770ADF"/>
    <w:rsid w:val="007719A6"/>
    <w:rsid w:val="00772A92"/>
    <w:rsid w:val="00774B9C"/>
    <w:rsid w:val="00775037"/>
    <w:rsid w:val="0077605B"/>
    <w:rsid w:val="007767A3"/>
    <w:rsid w:val="00782B57"/>
    <w:rsid w:val="00784D5E"/>
    <w:rsid w:val="007862A4"/>
    <w:rsid w:val="007919E5"/>
    <w:rsid w:val="00791D1A"/>
    <w:rsid w:val="00792C5F"/>
    <w:rsid w:val="00792F8A"/>
    <w:rsid w:val="00797DBD"/>
    <w:rsid w:val="007A0688"/>
    <w:rsid w:val="007A138E"/>
    <w:rsid w:val="007A180A"/>
    <w:rsid w:val="007A46AD"/>
    <w:rsid w:val="007A54B8"/>
    <w:rsid w:val="007B07A3"/>
    <w:rsid w:val="007B232F"/>
    <w:rsid w:val="007B3396"/>
    <w:rsid w:val="007B6861"/>
    <w:rsid w:val="007B783D"/>
    <w:rsid w:val="007B7E8A"/>
    <w:rsid w:val="007C0716"/>
    <w:rsid w:val="007C0B5C"/>
    <w:rsid w:val="007C2126"/>
    <w:rsid w:val="007C2656"/>
    <w:rsid w:val="007C3FC4"/>
    <w:rsid w:val="007C4CB1"/>
    <w:rsid w:val="007C5611"/>
    <w:rsid w:val="007D09BA"/>
    <w:rsid w:val="007D1638"/>
    <w:rsid w:val="007D1E45"/>
    <w:rsid w:val="007D3DDE"/>
    <w:rsid w:val="007D67D9"/>
    <w:rsid w:val="007D6DF8"/>
    <w:rsid w:val="007D6E80"/>
    <w:rsid w:val="007D7E93"/>
    <w:rsid w:val="007E0C19"/>
    <w:rsid w:val="007E1280"/>
    <w:rsid w:val="007E3684"/>
    <w:rsid w:val="007E459C"/>
    <w:rsid w:val="007E4D22"/>
    <w:rsid w:val="007E7197"/>
    <w:rsid w:val="007F07E5"/>
    <w:rsid w:val="007F235F"/>
    <w:rsid w:val="007F36D2"/>
    <w:rsid w:val="007F46F3"/>
    <w:rsid w:val="007F77B3"/>
    <w:rsid w:val="0080089F"/>
    <w:rsid w:val="00800DC7"/>
    <w:rsid w:val="00801111"/>
    <w:rsid w:val="008028B7"/>
    <w:rsid w:val="0080352E"/>
    <w:rsid w:val="00803950"/>
    <w:rsid w:val="00803952"/>
    <w:rsid w:val="00804A55"/>
    <w:rsid w:val="00807B66"/>
    <w:rsid w:val="00810A6F"/>
    <w:rsid w:val="00812162"/>
    <w:rsid w:val="00813A85"/>
    <w:rsid w:val="00813E68"/>
    <w:rsid w:val="0081555C"/>
    <w:rsid w:val="00817184"/>
    <w:rsid w:val="00817F2E"/>
    <w:rsid w:val="0082008B"/>
    <w:rsid w:val="008202A5"/>
    <w:rsid w:val="008206B5"/>
    <w:rsid w:val="008215FE"/>
    <w:rsid w:val="00821B56"/>
    <w:rsid w:val="008263AA"/>
    <w:rsid w:val="0083153E"/>
    <w:rsid w:val="00832522"/>
    <w:rsid w:val="008328FA"/>
    <w:rsid w:val="00833180"/>
    <w:rsid w:val="00833F24"/>
    <w:rsid w:val="00834B0B"/>
    <w:rsid w:val="008364CC"/>
    <w:rsid w:val="00837867"/>
    <w:rsid w:val="008378C3"/>
    <w:rsid w:val="00837BC0"/>
    <w:rsid w:val="008406AD"/>
    <w:rsid w:val="00841031"/>
    <w:rsid w:val="008453F9"/>
    <w:rsid w:val="00845600"/>
    <w:rsid w:val="008470DF"/>
    <w:rsid w:val="008474E4"/>
    <w:rsid w:val="00850F66"/>
    <w:rsid w:val="00852B4B"/>
    <w:rsid w:val="00852E64"/>
    <w:rsid w:val="00854877"/>
    <w:rsid w:val="00854894"/>
    <w:rsid w:val="00856F47"/>
    <w:rsid w:val="00857250"/>
    <w:rsid w:val="00857471"/>
    <w:rsid w:val="00857DA3"/>
    <w:rsid w:val="008604BF"/>
    <w:rsid w:val="008609D6"/>
    <w:rsid w:val="0086386B"/>
    <w:rsid w:val="00864383"/>
    <w:rsid w:val="0086496F"/>
    <w:rsid w:val="0086548A"/>
    <w:rsid w:val="0086553A"/>
    <w:rsid w:val="00866537"/>
    <w:rsid w:val="0086676E"/>
    <w:rsid w:val="00866C46"/>
    <w:rsid w:val="00867FA4"/>
    <w:rsid w:val="0087006A"/>
    <w:rsid w:val="0087176F"/>
    <w:rsid w:val="00871C60"/>
    <w:rsid w:val="00874C40"/>
    <w:rsid w:val="00875474"/>
    <w:rsid w:val="008801A1"/>
    <w:rsid w:val="00880902"/>
    <w:rsid w:val="00880A0C"/>
    <w:rsid w:val="00882261"/>
    <w:rsid w:val="00882EB6"/>
    <w:rsid w:val="00882EF8"/>
    <w:rsid w:val="00883800"/>
    <w:rsid w:val="00884985"/>
    <w:rsid w:val="008852F3"/>
    <w:rsid w:val="00885B86"/>
    <w:rsid w:val="00886C51"/>
    <w:rsid w:val="008917FC"/>
    <w:rsid w:val="00891ACF"/>
    <w:rsid w:val="0089231A"/>
    <w:rsid w:val="00892BB7"/>
    <w:rsid w:val="00892E6A"/>
    <w:rsid w:val="008933B0"/>
    <w:rsid w:val="00893405"/>
    <w:rsid w:val="00893825"/>
    <w:rsid w:val="0089394C"/>
    <w:rsid w:val="00896085"/>
    <w:rsid w:val="00897BA7"/>
    <w:rsid w:val="008A1902"/>
    <w:rsid w:val="008A1D62"/>
    <w:rsid w:val="008A251F"/>
    <w:rsid w:val="008A3237"/>
    <w:rsid w:val="008A49FC"/>
    <w:rsid w:val="008A56FA"/>
    <w:rsid w:val="008A5B0E"/>
    <w:rsid w:val="008A641D"/>
    <w:rsid w:val="008A7AF5"/>
    <w:rsid w:val="008B0454"/>
    <w:rsid w:val="008B05E0"/>
    <w:rsid w:val="008B1162"/>
    <w:rsid w:val="008B1779"/>
    <w:rsid w:val="008B21F5"/>
    <w:rsid w:val="008B303E"/>
    <w:rsid w:val="008B4641"/>
    <w:rsid w:val="008B5E1B"/>
    <w:rsid w:val="008B6EA9"/>
    <w:rsid w:val="008C11FC"/>
    <w:rsid w:val="008C47A5"/>
    <w:rsid w:val="008C4908"/>
    <w:rsid w:val="008C5152"/>
    <w:rsid w:val="008C684A"/>
    <w:rsid w:val="008D0D16"/>
    <w:rsid w:val="008D20C0"/>
    <w:rsid w:val="008D5E09"/>
    <w:rsid w:val="008D646A"/>
    <w:rsid w:val="008D7341"/>
    <w:rsid w:val="008D74EA"/>
    <w:rsid w:val="008D7D15"/>
    <w:rsid w:val="008E0DFB"/>
    <w:rsid w:val="008E4129"/>
    <w:rsid w:val="008E5B2F"/>
    <w:rsid w:val="008E5BDF"/>
    <w:rsid w:val="008E6CF6"/>
    <w:rsid w:val="008E6D63"/>
    <w:rsid w:val="008F2CB2"/>
    <w:rsid w:val="008F5499"/>
    <w:rsid w:val="008F792F"/>
    <w:rsid w:val="00900D5A"/>
    <w:rsid w:val="00901A9E"/>
    <w:rsid w:val="00901C3B"/>
    <w:rsid w:val="00903212"/>
    <w:rsid w:val="009043C7"/>
    <w:rsid w:val="009046B5"/>
    <w:rsid w:val="009113BC"/>
    <w:rsid w:val="0091154F"/>
    <w:rsid w:val="00911806"/>
    <w:rsid w:val="00912992"/>
    <w:rsid w:val="00912BF5"/>
    <w:rsid w:val="0091314C"/>
    <w:rsid w:val="009134EE"/>
    <w:rsid w:val="009136FB"/>
    <w:rsid w:val="00914713"/>
    <w:rsid w:val="00914C95"/>
    <w:rsid w:val="00915CF0"/>
    <w:rsid w:val="0091613C"/>
    <w:rsid w:val="00916328"/>
    <w:rsid w:val="00920EBC"/>
    <w:rsid w:val="00921A02"/>
    <w:rsid w:val="0092282D"/>
    <w:rsid w:val="009233C7"/>
    <w:rsid w:val="0092463F"/>
    <w:rsid w:val="00924931"/>
    <w:rsid w:val="00925866"/>
    <w:rsid w:val="00926516"/>
    <w:rsid w:val="00926766"/>
    <w:rsid w:val="00927890"/>
    <w:rsid w:val="009309F4"/>
    <w:rsid w:val="00930FBE"/>
    <w:rsid w:val="0093148A"/>
    <w:rsid w:val="009320CE"/>
    <w:rsid w:val="009349EF"/>
    <w:rsid w:val="00936766"/>
    <w:rsid w:val="00936F2A"/>
    <w:rsid w:val="00940F01"/>
    <w:rsid w:val="0094457F"/>
    <w:rsid w:val="00944D32"/>
    <w:rsid w:val="00945833"/>
    <w:rsid w:val="00945EC6"/>
    <w:rsid w:val="009461A1"/>
    <w:rsid w:val="00947B73"/>
    <w:rsid w:val="00951759"/>
    <w:rsid w:val="00951896"/>
    <w:rsid w:val="00952213"/>
    <w:rsid w:val="00953C6F"/>
    <w:rsid w:val="009548DA"/>
    <w:rsid w:val="00954A98"/>
    <w:rsid w:val="00962006"/>
    <w:rsid w:val="00962892"/>
    <w:rsid w:val="009631BC"/>
    <w:rsid w:val="009637FD"/>
    <w:rsid w:val="00963BFB"/>
    <w:rsid w:val="00963D38"/>
    <w:rsid w:val="0096568C"/>
    <w:rsid w:val="00966B2F"/>
    <w:rsid w:val="00970F10"/>
    <w:rsid w:val="00970F85"/>
    <w:rsid w:val="00973BE1"/>
    <w:rsid w:val="00975FE5"/>
    <w:rsid w:val="0097623C"/>
    <w:rsid w:val="00977C6F"/>
    <w:rsid w:val="0098078A"/>
    <w:rsid w:val="009827F7"/>
    <w:rsid w:val="00982D71"/>
    <w:rsid w:val="00983ABE"/>
    <w:rsid w:val="00983C0A"/>
    <w:rsid w:val="00984300"/>
    <w:rsid w:val="0098592C"/>
    <w:rsid w:val="00986956"/>
    <w:rsid w:val="0098712A"/>
    <w:rsid w:val="009904B9"/>
    <w:rsid w:val="009917CC"/>
    <w:rsid w:val="00994350"/>
    <w:rsid w:val="00994836"/>
    <w:rsid w:val="00994B5F"/>
    <w:rsid w:val="00996605"/>
    <w:rsid w:val="00997701"/>
    <w:rsid w:val="009A0FA9"/>
    <w:rsid w:val="009B34C3"/>
    <w:rsid w:val="009B4525"/>
    <w:rsid w:val="009B50F7"/>
    <w:rsid w:val="009C0E6C"/>
    <w:rsid w:val="009C197D"/>
    <w:rsid w:val="009C2C57"/>
    <w:rsid w:val="009C2D09"/>
    <w:rsid w:val="009C30A9"/>
    <w:rsid w:val="009C3DF7"/>
    <w:rsid w:val="009C3F72"/>
    <w:rsid w:val="009C485A"/>
    <w:rsid w:val="009C4A44"/>
    <w:rsid w:val="009C4EFE"/>
    <w:rsid w:val="009C781D"/>
    <w:rsid w:val="009D089D"/>
    <w:rsid w:val="009D230A"/>
    <w:rsid w:val="009D28CA"/>
    <w:rsid w:val="009D601E"/>
    <w:rsid w:val="009D7E33"/>
    <w:rsid w:val="009E07D3"/>
    <w:rsid w:val="009E16F7"/>
    <w:rsid w:val="009E1911"/>
    <w:rsid w:val="009E230D"/>
    <w:rsid w:val="009E2DE1"/>
    <w:rsid w:val="009E2FB4"/>
    <w:rsid w:val="009E5374"/>
    <w:rsid w:val="009E6C37"/>
    <w:rsid w:val="009F1F9D"/>
    <w:rsid w:val="009F2A99"/>
    <w:rsid w:val="009F4288"/>
    <w:rsid w:val="009F5140"/>
    <w:rsid w:val="009F6CA5"/>
    <w:rsid w:val="009F7096"/>
    <w:rsid w:val="009F7144"/>
    <w:rsid w:val="009F72B8"/>
    <w:rsid w:val="009F76E7"/>
    <w:rsid w:val="009F7C33"/>
    <w:rsid w:val="00A0295A"/>
    <w:rsid w:val="00A03143"/>
    <w:rsid w:val="00A040D8"/>
    <w:rsid w:val="00A0455A"/>
    <w:rsid w:val="00A05390"/>
    <w:rsid w:val="00A054BB"/>
    <w:rsid w:val="00A05723"/>
    <w:rsid w:val="00A10CB7"/>
    <w:rsid w:val="00A12991"/>
    <w:rsid w:val="00A139B6"/>
    <w:rsid w:val="00A149FB"/>
    <w:rsid w:val="00A14C5F"/>
    <w:rsid w:val="00A1638F"/>
    <w:rsid w:val="00A17097"/>
    <w:rsid w:val="00A171BA"/>
    <w:rsid w:val="00A17568"/>
    <w:rsid w:val="00A207D8"/>
    <w:rsid w:val="00A20CB6"/>
    <w:rsid w:val="00A238AA"/>
    <w:rsid w:val="00A23DD2"/>
    <w:rsid w:val="00A240DD"/>
    <w:rsid w:val="00A27C12"/>
    <w:rsid w:val="00A3468B"/>
    <w:rsid w:val="00A40523"/>
    <w:rsid w:val="00A41D91"/>
    <w:rsid w:val="00A42223"/>
    <w:rsid w:val="00A430B2"/>
    <w:rsid w:val="00A430D8"/>
    <w:rsid w:val="00A43805"/>
    <w:rsid w:val="00A475B9"/>
    <w:rsid w:val="00A50CCD"/>
    <w:rsid w:val="00A5290B"/>
    <w:rsid w:val="00A531E9"/>
    <w:rsid w:val="00A5332E"/>
    <w:rsid w:val="00A53707"/>
    <w:rsid w:val="00A543CD"/>
    <w:rsid w:val="00A556A1"/>
    <w:rsid w:val="00A55A67"/>
    <w:rsid w:val="00A56080"/>
    <w:rsid w:val="00A56D66"/>
    <w:rsid w:val="00A57013"/>
    <w:rsid w:val="00A5781D"/>
    <w:rsid w:val="00A6209C"/>
    <w:rsid w:val="00A62BA8"/>
    <w:rsid w:val="00A637EE"/>
    <w:rsid w:val="00A645EB"/>
    <w:rsid w:val="00A64929"/>
    <w:rsid w:val="00A6649E"/>
    <w:rsid w:val="00A66D3D"/>
    <w:rsid w:val="00A67F36"/>
    <w:rsid w:val="00A7139C"/>
    <w:rsid w:val="00A71AE0"/>
    <w:rsid w:val="00A71C26"/>
    <w:rsid w:val="00A71CFA"/>
    <w:rsid w:val="00A723E4"/>
    <w:rsid w:val="00A72A34"/>
    <w:rsid w:val="00A76B0C"/>
    <w:rsid w:val="00A77528"/>
    <w:rsid w:val="00A777F5"/>
    <w:rsid w:val="00A80CD4"/>
    <w:rsid w:val="00A814E4"/>
    <w:rsid w:val="00A826FE"/>
    <w:rsid w:val="00A834C3"/>
    <w:rsid w:val="00A83D26"/>
    <w:rsid w:val="00A840ED"/>
    <w:rsid w:val="00A843E3"/>
    <w:rsid w:val="00A85D14"/>
    <w:rsid w:val="00A86507"/>
    <w:rsid w:val="00A903B3"/>
    <w:rsid w:val="00A90763"/>
    <w:rsid w:val="00A90BF7"/>
    <w:rsid w:val="00A919ED"/>
    <w:rsid w:val="00A91A58"/>
    <w:rsid w:val="00A9313E"/>
    <w:rsid w:val="00A93787"/>
    <w:rsid w:val="00A94E35"/>
    <w:rsid w:val="00AA1B8B"/>
    <w:rsid w:val="00AA2BE0"/>
    <w:rsid w:val="00AA2BEB"/>
    <w:rsid w:val="00AA36A3"/>
    <w:rsid w:val="00AA3887"/>
    <w:rsid w:val="00AA3D8A"/>
    <w:rsid w:val="00AA4FB9"/>
    <w:rsid w:val="00AA5A1F"/>
    <w:rsid w:val="00AA7AC8"/>
    <w:rsid w:val="00AA7AE2"/>
    <w:rsid w:val="00AB0BA0"/>
    <w:rsid w:val="00AB6A93"/>
    <w:rsid w:val="00AB7CB9"/>
    <w:rsid w:val="00AC148F"/>
    <w:rsid w:val="00AC1582"/>
    <w:rsid w:val="00AC3437"/>
    <w:rsid w:val="00AC352E"/>
    <w:rsid w:val="00AC59A2"/>
    <w:rsid w:val="00AC5E8E"/>
    <w:rsid w:val="00AC7902"/>
    <w:rsid w:val="00AD012D"/>
    <w:rsid w:val="00AD2AA6"/>
    <w:rsid w:val="00AD44F6"/>
    <w:rsid w:val="00AD4769"/>
    <w:rsid w:val="00AD4855"/>
    <w:rsid w:val="00AD49E8"/>
    <w:rsid w:val="00AD4A40"/>
    <w:rsid w:val="00AD4BF2"/>
    <w:rsid w:val="00AD55F9"/>
    <w:rsid w:val="00AD6908"/>
    <w:rsid w:val="00AD6CE3"/>
    <w:rsid w:val="00AE0323"/>
    <w:rsid w:val="00AE091D"/>
    <w:rsid w:val="00AE3534"/>
    <w:rsid w:val="00AE3729"/>
    <w:rsid w:val="00AE4CDE"/>
    <w:rsid w:val="00AE5B0D"/>
    <w:rsid w:val="00AE6C58"/>
    <w:rsid w:val="00AE7093"/>
    <w:rsid w:val="00AE7234"/>
    <w:rsid w:val="00AF24AD"/>
    <w:rsid w:val="00AF3CBD"/>
    <w:rsid w:val="00AF3E1D"/>
    <w:rsid w:val="00AF3F50"/>
    <w:rsid w:val="00B0189F"/>
    <w:rsid w:val="00B023D6"/>
    <w:rsid w:val="00B041FB"/>
    <w:rsid w:val="00B0421E"/>
    <w:rsid w:val="00B051CD"/>
    <w:rsid w:val="00B0533B"/>
    <w:rsid w:val="00B05713"/>
    <w:rsid w:val="00B112E5"/>
    <w:rsid w:val="00B11BC5"/>
    <w:rsid w:val="00B11FC0"/>
    <w:rsid w:val="00B11FCC"/>
    <w:rsid w:val="00B1382F"/>
    <w:rsid w:val="00B144B3"/>
    <w:rsid w:val="00B14942"/>
    <w:rsid w:val="00B1588E"/>
    <w:rsid w:val="00B15A44"/>
    <w:rsid w:val="00B166D3"/>
    <w:rsid w:val="00B173CA"/>
    <w:rsid w:val="00B176B6"/>
    <w:rsid w:val="00B21304"/>
    <w:rsid w:val="00B26B45"/>
    <w:rsid w:val="00B26B95"/>
    <w:rsid w:val="00B27B6B"/>
    <w:rsid w:val="00B3148E"/>
    <w:rsid w:val="00B35715"/>
    <w:rsid w:val="00B3579A"/>
    <w:rsid w:val="00B36309"/>
    <w:rsid w:val="00B37876"/>
    <w:rsid w:val="00B4011E"/>
    <w:rsid w:val="00B418F2"/>
    <w:rsid w:val="00B4297E"/>
    <w:rsid w:val="00B434CC"/>
    <w:rsid w:val="00B446BD"/>
    <w:rsid w:val="00B44BF5"/>
    <w:rsid w:val="00B44DD1"/>
    <w:rsid w:val="00B45828"/>
    <w:rsid w:val="00B4660D"/>
    <w:rsid w:val="00B5115C"/>
    <w:rsid w:val="00B517FB"/>
    <w:rsid w:val="00B52B74"/>
    <w:rsid w:val="00B547CE"/>
    <w:rsid w:val="00B55367"/>
    <w:rsid w:val="00B55EC3"/>
    <w:rsid w:val="00B55EF7"/>
    <w:rsid w:val="00B56BD9"/>
    <w:rsid w:val="00B5706E"/>
    <w:rsid w:val="00B571F9"/>
    <w:rsid w:val="00B57DDA"/>
    <w:rsid w:val="00B57FA6"/>
    <w:rsid w:val="00B608FB"/>
    <w:rsid w:val="00B61927"/>
    <w:rsid w:val="00B6239F"/>
    <w:rsid w:val="00B63419"/>
    <w:rsid w:val="00B65163"/>
    <w:rsid w:val="00B65C5F"/>
    <w:rsid w:val="00B67129"/>
    <w:rsid w:val="00B67624"/>
    <w:rsid w:val="00B7089D"/>
    <w:rsid w:val="00B7179E"/>
    <w:rsid w:val="00B72370"/>
    <w:rsid w:val="00B73B1F"/>
    <w:rsid w:val="00B74019"/>
    <w:rsid w:val="00B75F8D"/>
    <w:rsid w:val="00B802DC"/>
    <w:rsid w:val="00B81440"/>
    <w:rsid w:val="00B835B2"/>
    <w:rsid w:val="00B83A01"/>
    <w:rsid w:val="00B83D33"/>
    <w:rsid w:val="00B84F76"/>
    <w:rsid w:val="00B85BB5"/>
    <w:rsid w:val="00B86E14"/>
    <w:rsid w:val="00B87F24"/>
    <w:rsid w:val="00B91D64"/>
    <w:rsid w:val="00B9398C"/>
    <w:rsid w:val="00B9431B"/>
    <w:rsid w:val="00B94CB6"/>
    <w:rsid w:val="00B952CC"/>
    <w:rsid w:val="00B95A36"/>
    <w:rsid w:val="00B95ADE"/>
    <w:rsid w:val="00B95FD0"/>
    <w:rsid w:val="00B96BAF"/>
    <w:rsid w:val="00B9755A"/>
    <w:rsid w:val="00B97ACD"/>
    <w:rsid w:val="00BA1EEA"/>
    <w:rsid w:val="00BA31F5"/>
    <w:rsid w:val="00BA38A6"/>
    <w:rsid w:val="00BA3B5E"/>
    <w:rsid w:val="00BA431C"/>
    <w:rsid w:val="00BA53E5"/>
    <w:rsid w:val="00BA6578"/>
    <w:rsid w:val="00BB09A9"/>
    <w:rsid w:val="00BB1ECB"/>
    <w:rsid w:val="00BB2515"/>
    <w:rsid w:val="00BB2F1A"/>
    <w:rsid w:val="00BB41FB"/>
    <w:rsid w:val="00BB584B"/>
    <w:rsid w:val="00BB5A6A"/>
    <w:rsid w:val="00BB5BAC"/>
    <w:rsid w:val="00BB65DD"/>
    <w:rsid w:val="00BB6C20"/>
    <w:rsid w:val="00BB743D"/>
    <w:rsid w:val="00BC32B0"/>
    <w:rsid w:val="00BC3392"/>
    <w:rsid w:val="00BC3C17"/>
    <w:rsid w:val="00BC63CF"/>
    <w:rsid w:val="00BC75AC"/>
    <w:rsid w:val="00BD1A71"/>
    <w:rsid w:val="00BD24C5"/>
    <w:rsid w:val="00BD2500"/>
    <w:rsid w:val="00BD3DBD"/>
    <w:rsid w:val="00BD5B1D"/>
    <w:rsid w:val="00BD68AF"/>
    <w:rsid w:val="00BD6CD2"/>
    <w:rsid w:val="00BD73FF"/>
    <w:rsid w:val="00BE0B66"/>
    <w:rsid w:val="00BE3338"/>
    <w:rsid w:val="00BE340A"/>
    <w:rsid w:val="00BE3E73"/>
    <w:rsid w:val="00BE402C"/>
    <w:rsid w:val="00BE4EBC"/>
    <w:rsid w:val="00BE5B70"/>
    <w:rsid w:val="00BE6AF3"/>
    <w:rsid w:val="00BF0100"/>
    <w:rsid w:val="00BF1617"/>
    <w:rsid w:val="00BF183D"/>
    <w:rsid w:val="00BF1C97"/>
    <w:rsid w:val="00BF34A1"/>
    <w:rsid w:val="00BF38B8"/>
    <w:rsid w:val="00BF3ED7"/>
    <w:rsid w:val="00BF46BB"/>
    <w:rsid w:val="00BF4D53"/>
    <w:rsid w:val="00BF520F"/>
    <w:rsid w:val="00BF62C7"/>
    <w:rsid w:val="00BF638C"/>
    <w:rsid w:val="00BF68AD"/>
    <w:rsid w:val="00BF6951"/>
    <w:rsid w:val="00C01B3E"/>
    <w:rsid w:val="00C038C7"/>
    <w:rsid w:val="00C04136"/>
    <w:rsid w:val="00C066BB"/>
    <w:rsid w:val="00C07C8E"/>
    <w:rsid w:val="00C101AC"/>
    <w:rsid w:val="00C103B6"/>
    <w:rsid w:val="00C108E6"/>
    <w:rsid w:val="00C112CC"/>
    <w:rsid w:val="00C15149"/>
    <w:rsid w:val="00C173D1"/>
    <w:rsid w:val="00C1780F"/>
    <w:rsid w:val="00C2190C"/>
    <w:rsid w:val="00C23378"/>
    <w:rsid w:val="00C247C6"/>
    <w:rsid w:val="00C24F46"/>
    <w:rsid w:val="00C2601F"/>
    <w:rsid w:val="00C30267"/>
    <w:rsid w:val="00C31C72"/>
    <w:rsid w:val="00C31FB5"/>
    <w:rsid w:val="00C335E2"/>
    <w:rsid w:val="00C33A82"/>
    <w:rsid w:val="00C34E9F"/>
    <w:rsid w:val="00C36BD5"/>
    <w:rsid w:val="00C36C0F"/>
    <w:rsid w:val="00C377D1"/>
    <w:rsid w:val="00C41067"/>
    <w:rsid w:val="00C457AA"/>
    <w:rsid w:val="00C46982"/>
    <w:rsid w:val="00C47A73"/>
    <w:rsid w:val="00C51123"/>
    <w:rsid w:val="00C52578"/>
    <w:rsid w:val="00C526B9"/>
    <w:rsid w:val="00C53CBA"/>
    <w:rsid w:val="00C53E7B"/>
    <w:rsid w:val="00C552BE"/>
    <w:rsid w:val="00C56996"/>
    <w:rsid w:val="00C5710A"/>
    <w:rsid w:val="00C5720E"/>
    <w:rsid w:val="00C6036D"/>
    <w:rsid w:val="00C605F5"/>
    <w:rsid w:val="00C61167"/>
    <w:rsid w:val="00C6297D"/>
    <w:rsid w:val="00C6696A"/>
    <w:rsid w:val="00C672CE"/>
    <w:rsid w:val="00C72014"/>
    <w:rsid w:val="00C73601"/>
    <w:rsid w:val="00C75B6C"/>
    <w:rsid w:val="00C75B6E"/>
    <w:rsid w:val="00C77182"/>
    <w:rsid w:val="00C777FE"/>
    <w:rsid w:val="00C8064D"/>
    <w:rsid w:val="00C82E8E"/>
    <w:rsid w:val="00C845CC"/>
    <w:rsid w:val="00C84EF1"/>
    <w:rsid w:val="00C86977"/>
    <w:rsid w:val="00C90243"/>
    <w:rsid w:val="00C91001"/>
    <w:rsid w:val="00C92644"/>
    <w:rsid w:val="00C92E0D"/>
    <w:rsid w:val="00C9379F"/>
    <w:rsid w:val="00C940B3"/>
    <w:rsid w:val="00C94C33"/>
    <w:rsid w:val="00C954E2"/>
    <w:rsid w:val="00C97FD7"/>
    <w:rsid w:val="00CA09C9"/>
    <w:rsid w:val="00CA13F3"/>
    <w:rsid w:val="00CA2D4D"/>
    <w:rsid w:val="00CA3BC9"/>
    <w:rsid w:val="00CA44C3"/>
    <w:rsid w:val="00CA7390"/>
    <w:rsid w:val="00CA7598"/>
    <w:rsid w:val="00CB035B"/>
    <w:rsid w:val="00CB163B"/>
    <w:rsid w:val="00CB2B39"/>
    <w:rsid w:val="00CB2CEF"/>
    <w:rsid w:val="00CB4E38"/>
    <w:rsid w:val="00CB51C8"/>
    <w:rsid w:val="00CB59CF"/>
    <w:rsid w:val="00CB5ED0"/>
    <w:rsid w:val="00CB728B"/>
    <w:rsid w:val="00CB7C9B"/>
    <w:rsid w:val="00CC0BCC"/>
    <w:rsid w:val="00CC527F"/>
    <w:rsid w:val="00CC6A06"/>
    <w:rsid w:val="00CD12A8"/>
    <w:rsid w:val="00CD2102"/>
    <w:rsid w:val="00CD242D"/>
    <w:rsid w:val="00CD28F2"/>
    <w:rsid w:val="00CD38D7"/>
    <w:rsid w:val="00CD4525"/>
    <w:rsid w:val="00CD4879"/>
    <w:rsid w:val="00CD4ADE"/>
    <w:rsid w:val="00CD4DBE"/>
    <w:rsid w:val="00CD58CF"/>
    <w:rsid w:val="00CD5B47"/>
    <w:rsid w:val="00CD791B"/>
    <w:rsid w:val="00CE1697"/>
    <w:rsid w:val="00CE20DF"/>
    <w:rsid w:val="00CF1248"/>
    <w:rsid w:val="00CF1C46"/>
    <w:rsid w:val="00CF21CA"/>
    <w:rsid w:val="00CF2ADB"/>
    <w:rsid w:val="00CF2D99"/>
    <w:rsid w:val="00CF40C4"/>
    <w:rsid w:val="00CF4D01"/>
    <w:rsid w:val="00CF7268"/>
    <w:rsid w:val="00CF746F"/>
    <w:rsid w:val="00CF77A6"/>
    <w:rsid w:val="00D0037F"/>
    <w:rsid w:val="00D004FE"/>
    <w:rsid w:val="00D0104F"/>
    <w:rsid w:val="00D010B4"/>
    <w:rsid w:val="00D010D7"/>
    <w:rsid w:val="00D01780"/>
    <w:rsid w:val="00D02312"/>
    <w:rsid w:val="00D02501"/>
    <w:rsid w:val="00D0296C"/>
    <w:rsid w:val="00D043B4"/>
    <w:rsid w:val="00D053E8"/>
    <w:rsid w:val="00D059A6"/>
    <w:rsid w:val="00D06A0B"/>
    <w:rsid w:val="00D06B57"/>
    <w:rsid w:val="00D0755C"/>
    <w:rsid w:val="00D0757B"/>
    <w:rsid w:val="00D07AB5"/>
    <w:rsid w:val="00D07EE1"/>
    <w:rsid w:val="00D103EE"/>
    <w:rsid w:val="00D10D86"/>
    <w:rsid w:val="00D118BC"/>
    <w:rsid w:val="00D11C05"/>
    <w:rsid w:val="00D13B34"/>
    <w:rsid w:val="00D1534E"/>
    <w:rsid w:val="00D15B6A"/>
    <w:rsid w:val="00D17B72"/>
    <w:rsid w:val="00D20477"/>
    <w:rsid w:val="00D2075F"/>
    <w:rsid w:val="00D20F7F"/>
    <w:rsid w:val="00D22C2C"/>
    <w:rsid w:val="00D240D8"/>
    <w:rsid w:val="00D24EFC"/>
    <w:rsid w:val="00D26C3C"/>
    <w:rsid w:val="00D31D60"/>
    <w:rsid w:val="00D31EC4"/>
    <w:rsid w:val="00D33032"/>
    <w:rsid w:val="00D376DE"/>
    <w:rsid w:val="00D45222"/>
    <w:rsid w:val="00D475B6"/>
    <w:rsid w:val="00D477F9"/>
    <w:rsid w:val="00D5129F"/>
    <w:rsid w:val="00D52BD0"/>
    <w:rsid w:val="00D52FEB"/>
    <w:rsid w:val="00D53CB0"/>
    <w:rsid w:val="00D543C9"/>
    <w:rsid w:val="00D54921"/>
    <w:rsid w:val="00D5706A"/>
    <w:rsid w:val="00D57436"/>
    <w:rsid w:val="00D57DA0"/>
    <w:rsid w:val="00D57EEB"/>
    <w:rsid w:val="00D57FC7"/>
    <w:rsid w:val="00D60F30"/>
    <w:rsid w:val="00D61797"/>
    <w:rsid w:val="00D621D8"/>
    <w:rsid w:val="00D62A4C"/>
    <w:rsid w:val="00D62BC9"/>
    <w:rsid w:val="00D62E16"/>
    <w:rsid w:val="00D63A27"/>
    <w:rsid w:val="00D646D6"/>
    <w:rsid w:val="00D64818"/>
    <w:rsid w:val="00D64A53"/>
    <w:rsid w:val="00D65043"/>
    <w:rsid w:val="00D65E58"/>
    <w:rsid w:val="00D70B25"/>
    <w:rsid w:val="00D72488"/>
    <w:rsid w:val="00D74591"/>
    <w:rsid w:val="00D74D1C"/>
    <w:rsid w:val="00D752C4"/>
    <w:rsid w:val="00D75628"/>
    <w:rsid w:val="00D75898"/>
    <w:rsid w:val="00D7603D"/>
    <w:rsid w:val="00D800BD"/>
    <w:rsid w:val="00D8126B"/>
    <w:rsid w:val="00D81434"/>
    <w:rsid w:val="00D81A92"/>
    <w:rsid w:val="00D81CEB"/>
    <w:rsid w:val="00D8328D"/>
    <w:rsid w:val="00D86BA7"/>
    <w:rsid w:val="00D870E4"/>
    <w:rsid w:val="00D87836"/>
    <w:rsid w:val="00D9041B"/>
    <w:rsid w:val="00D90571"/>
    <w:rsid w:val="00D9182A"/>
    <w:rsid w:val="00D920A0"/>
    <w:rsid w:val="00D937FE"/>
    <w:rsid w:val="00D9381A"/>
    <w:rsid w:val="00D94400"/>
    <w:rsid w:val="00D950F1"/>
    <w:rsid w:val="00D95284"/>
    <w:rsid w:val="00D95503"/>
    <w:rsid w:val="00D95524"/>
    <w:rsid w:val="00D966A6"/>
    <w:rsid w:val="00D96DDA"/>
    <w:rsid w:val="00D97973"/>
    <w:rsid w:val="00D97F4F"/>
    <w:rsid w:val="00DA020B"/>
    <w:rsid w:val="00DA0EC0"/>
    <w:rsid w:val="00DA1A91"/>
    <w:rsid w:val="00DA5890"/>
    <w:rsid w:val="00DA59B9"/>
    <w:rsid w:val="00DA5DFD"/>
    <w:rsid w:val="00DA5F17"/>
    <w:rsid w:val="00DA6E3E"/>
    <w:rsid w:val="00DA7742"/>
    <w:rsid w:val="00DB04EC"/>
    <w:rsid w:val="00DB0AB8"/>
    <w:rsid w:val="00DB12DD"/>
    <w:rsid w:val="00DB2258"/>
    <w:rsid w:val="00DB3FF8"/>
    <w:rsid w:val="00DB52E0"/>
    <w:rsid w:val="00DB5BED"/>
    <w:rsid w:val="00DB73B3"/>
    <w:rsid w:val="00DC014C"/>
    <w:rsid w:val="00DC0F65"/>
    <w:rsid w:val="00DC146F"/>
    <w:rsid w:val="00DC27B2"/>
    <w:rsid w:val="00DC2C08"/>
    <w:rsid w:val="00DC32BC"/>
    <w:rsid w:val="00DC388F"/>
    <w:rsid w:val="00DC444A"/>
    <w:rsid w:val="00DC4D8F"/>
    <w:rsid w:val="00DC566D"/>
    <w:rsid w:val="00DC5836"/>
    <w:rsid w:val="00DC5A17"/>
    <w:rsid w:val="00DC5D68"/>
    <w:rsid w:val="00DC6304"/>
    <w:rsid w:val="00DC6337"/>
    <w:rsid w:val="00DC6C06"/>
    <w:rsid w:val="00DD0715"/>
    <w:rsid w:val="00DD1319"/>
    <w:rsid w:val="00DD1A62"/>
    <w:rsid w:val="00DD343C"/>
    <w:rsid w:val="00DD37D9"/>
    <w:rsid w:val="00DD5B9C"/>
    <w:rsid w:val="00DD5C83"/>
    <w:rsid w:val="00DD6CCE"/>
    <w:rsid w:val="00DD6F0D"/>
    <w:rsid w:val="00DD7371"/>
    <w:rsid w:val="00DD73DC"/>
    <w:rsid w:val="00DD747E"/>
    <w:rsid w:val="00DD754A"/>
    <w:rsid w:val="00DE05E4"/>
    <w:rsid w:val="00DE288A"/>
    <w:rsid w:val="00DE412D"/>
    <w:rsid w:val="00DE521F"/>
    <w:rsid w:val="00DE5384"/>
    <w:rsid w:val="00DE5449"/>
    <w:rsid w:val="00DE5A65"/>
    <w:rsid w:val="00DE778A"/>
    <w:rsid w:val="00DF20FA"/>
    <w:rsid w:val="00DF3239"/>
    <w:rsid w:val="00DF464B"/>
    <w:rsid w:val="00DF5120"/>
    <w:rsid w:val="00DF5BFE"/>
    <w:rsid w:val="00DF7728"/>
    <w:rsid w:val="00E005F7"/>
    <w:rsid w:val="00E034CB"/>
    <w:rsid w:val="00E04D41"/>
    <w:rsid w:val="00E05854"/>
    <w:rsid w:val="00E062BC"/>
    <w:rsid w:val="00E066D5"/>
    <w:rsid w:val="00E101F8"/>
    <w:rsid w:val="00E12863"/>
    <w:rsid w:val="00E12B30"/>
    <w:rsid w:val="00E12E36"/>
    <w:rsid w:val="00E13C6F"/>
    <w:rsid w:val="00E13FCA"/>
    <w:rsid w:val="00E1426B"/>
    <w:rsid w:val="00E1458B"/>
    <w:rsid w:val="00E15FBD"/>
    <w:rsid w:val="00E16367"/>
    <w:rsid w:val="00E16871"/>
    <w:rsid w:val="00E20FF3"/>
    <w:rsid w:val="00E21E14"/>
    <w:rsid w:val="00E2204E"/>
    <w:rsid w:val="00E22CB5"/>
    <w:rsid w:val="00E22E9F"/>
    <w:rsid w:val="00E22F32"/>
    <w:rsid w:val="00E23A5B"/>
    <w:rsid w:val="00E24005"/>
    <w:rsid w:val="00E24D7B"/>
    <w:rsid w:val="00E25040"/>
    <w:rsid w:val="00E25125"/>
    <w:rsid w:val="00E2725A"/>
    <w:rsid w:val="00E30656"/>
    <w:rsid w:val="00E30B6C"/>
    <w:rsid w:val="00E36676"/>
    <w:rsid w:val="00E3719F"/>
    <w:rsid w:val="00E37317"/>
    <w:rsid w:val="00E43A30"/>
    <w:rsid w:val="00E460AB"/>
    <w:rsid w:val="00E5133B"/>
    <w:rsid w:val="00E539C1"/>
    <w:rsid w:val="00E54E93"/>
    <w:rsid w:val="00E56B21"/>
    <w:rsid w:val="00E614E0"/>
    <w:rsid w:val="00E617C1"/>
    <w:rsid w:val="00E63C70"/>
    <w:rsid w:val="00E64506"/>
    <w:rsid w:val="00E677EA"/>
    <w:rsid w:val="00E70118"/>
    <w:rsid w:val="00E70842"/>
    <w:rsid w:val="00E716AB"/>
    <w:rsid w:val="00E72386"/>
    <w:rsid w:val="00E72E92"/>
    <w:rsid w:val="00E732C2"/>
    <w:rsid w:val="00E73476"/>
    <w:rsid w:val="00E73BB4"/>
    <w:rsid w:val="00E75294"/>
    <w:rsid w:val="00E764D9"/>
    <w:rsid w:val="00E76954"/>
    <w:rsid w:val="00E76D49"/>
    <w:rsid w:val="00E76DB6"/>
    <w:rsid w:val="00E8070E"/>
    <w:rsid w:val="00E807F7"/>
    <w:rsid w:val="00E80FB4"/>
    <w:rsid w:val="00E817EF"/>
    <w:rsid w:val="00E83733"/>
    <w:rsid w:val="00E84D7E"/>
    <w:rsid w:val="00E85540"/>
    <w:rsid w:val="00E85762"/>
    <w:rsid w:val="00E86013"/>
    <w:rsid w:val="00E87574"/>
    <w:rsid w:val="00E905D4"/>
    <w:rsid w:val="00E91F0A"/>
    <w:rsid w:val="00E92684"/>
    <w:rsid w:val="00E92984"/>
    <w:rsid w:val="00E9355E"/>
    <w:rsid w:val="00E94679"/>
    <w:rsid w:val="00E94ED0"/>
    <w:rsid w:val="00E95638"/>
    <w:rsid w:val="00E970AD"/>
    <w:rsid w:val="00EA0158"/>
    <w:rsid w:val="00EA020F"/>
    <w:rsid w:val="00EA172B"/>
    <w:rsid w:val="00EA1D08"/>
    <w:rsid w:val="00EA37ED"/>
    <w:rsid w:val="00EA3AB6"/>
    <w:rsid w:val="00EA3D8E"/>
    <w:rsid w:val="00EA593C"/>
    <w:rsid w:val="00EA782A"/>
    <w:rsid w:val="00EA7C3C"/>
    <w:rsid w:val="00EB23F7"/>
    <w:rsid w:val="00EB5FA7"/>
    <w:rsid w:val="00EB6C09"/>
    <w:rsid w:val="00EB6D40"/>
    <w:rsid w:val="00EC08B2"/>
    <w:rsid w:val="00EC1BA9"/>
    <w:rsid w:val="00EC3D2F"/>
    <w:rsid w:val="00EC4458"/>
    <w:rsid w:val="00EC7046"/>
    <w:rsid w:val="00ED29FF"/>
    <w:rsid w:val="00ED3407"/>
    <w:rsid w:val="00ED3446"/>
    <w:rsid w:val="00ED379D"/>
    <w:rsid w:val="00ED4EC6"/>
    <w:rsid w:val="00ED5C38"/>
    <w:rsid w:val="00ED64E9"/>
    <w:rsid w:val="00ED64F8"/>
    <w:rsid w:val="00ED7F7E"/>
    <w:rsid w:val="00EE0914"/>
    <w:rsid w:val="00EE28CF"/>
    <w:rsid w:val="00EE4195"/>
    <w:rsid w:val="00EE4B21"/>
    <w:rsid w:val="00EE5FD0"/>
    <w:rsid w:val="00EE7D4E"/>
    <w:rsid w:val="00EF0DFC"/>
    <w:rsid w:val="00EF116A"/>
    <w:rsid w:val="00EF1D02"/>
    <w:rsid w:val="00EF2706"/>
    <w:rsid w:val="00EF2BA0"/>
    <w:rsid w:val="00EF5B10"/>
    <w:rsid w:val="00EF6124"/>
    <w:rsid w:val="00F021A3"/>
    <w:rsid w:val="00F025A2"/>
    <w:rsid w:val="00F03259"/>
    <w:rsid w:val="00F0475D"/>
    <w:rsid w:val="00F04914"/>
    <w:rsid w:val="00F06586"/>
    <w:rsid w:val="00F0670D"/>
    <w:rsid w:val="00F068E0"/>
    <w:rsid w:val="00F10436"/>
    <w:rsid w:val="00F105EC"/>
    <w:rsid w:val="00F12407"/>
    <w:rsid w:val="00F14C65"/>
    <w:rsid w:val="00F15938"/>
    <w:rsid w:val="00F15FE8"/>
    <w:rsid w:val="00F16157"/>
    <w:rsid w:val="00F20AA6"/>
    <w:rsid w:val="00F20DE5"/>
    <w:rsid w:val="00F246BB"/>
    <w:rsid w:val="00F2652D"/>
    <w:rsid w:val="00F26DD9"/>
    <w:rsid w:val="00F349B8"/>
    <w:rsid w:val="00F36BC7"/>
    <w:rsid w:val="00F405DC"/>
    <w:rsid w:val="00F41C10"/>
    <w:rsid w:val="00F4216A"/>
    <w:rsid w:val="00F44CCC"/>
    <w:rsid w:val="00F50CED"/>
    <w:rsid w:val="00F51903"/>
    <w:rsid w:val="00F54B7A"/>
    <w:rsid w:val="00F54C8D"/>
    <w:rsid w:val="00F578CF"/>
    <w:rsid w:val="00F60CA9"/>
    <w:rsid w:val="00F63378"/>
    <w:rsid w:val="00F636FC"/>
    <w:rsid w:val="00F63B13"/>
    <w:rsid w:val="00F6490F"/>
    <w:rsid w:val="00F65F40"/>
    <w:rsid w:val="00F66FD6"/>
    <w:rsid w:val="00F67EC4"/>
    <w:rsid w:val="00F706CB"/>
    <w:rsid w:val="00F70FF8"/>
    <w:rsid w:val="00F7369E"/>
    <w:rsid w:val="00F7398E"/>
    <w:rsid w:val="00F73F73"/>
    <w:rsid w:val="00F74F51"/>
    <w:rsid w:val="00F74FD6"/>
    <w:rsid w:val="00F76F85"/>
    <w:rsid w:val="00F7784E"/>
    <w:rsid w:val="00F8123E"/>
    <w:rsid w:val="00F81B61"/>
    <w:rsid w:val="00F81F8F"/>
    <w:rsid w:val="00F86FDA"/>
    <w:rsid w:val="00F8706E"/>
    <w:rsid w:val="00F87E30"/>
    <w:rsid w:val="00F909F6"/>
    <w:rsid w:val="00F91107"/>
    <w:rsid w:val="00F920E6"/>
    <w:rsid w:val="00F92841"/>
    <w:rsid w:val="00F933A6"/>
    <w:rsid w:val="00F94EE0"/>
    <w:rsid w:val="00F95414"/>
    <w:rsid w:val="00F9576D"/>
    <w:rsid w:val="00F9588F"/>
    <w:rsid w:val="00F963E9"/>
    <w:rsid w:val="00F97E5E"/>
    <w:rsid w:val="00F97FF4"/>
    <w:rsid w:val="00FA009A"/>
    <w:rsid w:val="00FA5723"/>
    <w:rsid w:val="00FA7BAD"/>
    <w:rsid w:val="00FA7E82"/>
    <w:rsid w:val="00FB04E9"/>
    <w:rsid w:val="00FB1387"/>
    <w:rsid w:val="00FB141F"/>
    <w:rsid w:val="00FB2850"/>
    <w:rsid w:val="00FB3115"/>
    <w:rsid w:val="00FB4AD6"/>
    <w:rsid w:val="00FB6B82"/>
    <w:rsid w:val="00FC0858"/>
    <w:rsid w:val="00FC60C9"/>
    <w:rsid w:val="00FC6969"/>
    <w:rsid w:val="00FD1F83"/>
    <w:rsid w:val="00FD3058"/>
    <w:rsid w:val="00FD58BF"/>
    <w:rsid w:val="00FD6F3C"/>
    <w:rsid w:val="00FD71DE"/>
    <w:rsid w:val="00FE006B"/>
    <w:rsid w:val="00FE071D"/>
    <w:rsid w:val="00FE2249"/>
    <w:rsid w:val="00FE3374"/>
    <w:rsid w:val="00FE4727"/>
    <w:rsid w:val="00FE4992"/>
    <w:rsid w:val="00FE5019"/>
    <w:rsid w:val="00FE55B2"/>
    <w:rsid w:val="00FE6636"/>
    <w:rsid w:val="00FF1ECD"/>
    <w:rsid w:val="00FF20A6"/>
    <w:rsid w:val="00FF4552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13E3422E"/>
  <w15:docId w15:val="{69853DE8-EFC8-40A8-B76B-2A6AC399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locked="1" w:semiHidden="1" w:unhideWhenUsed="1"/>
    <w:lsdException w:name="List Number 5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8706E"/>
    <w:pPr>
      <w:spacing w:before="60" w:after="60"/>
      <w:ind w:firstLine="720"/>
      <w:jc w:val="both"/>
    </w:pPr>
    <w:rPr>
      <w:color w:val="000000"/>
      <w:sz w:val="26"/>
      <w:szCs w:val="24"/>
    </w:rPr>
  </w:style>
  <w:style w:type="paragraph" w:styleId="10">
    <w:name w:val="heading 1"/>
    <w:aliases w:val="H1"/>
    <w:basedOn w:val="a2"/>
    <w:next w:val="a2"/>
    <w:link w:val="13"/>
    <w:qFormat/>
    <w:rsid w:val="0091613C"/>
    <w:pPr>
      <w:keepNext/>
      <w:pageBreakBefore/>
      <w:widowControl w:val="0"/>
      <w:numPr>
        <w:numId w:val="11"/>
      </w:numPr>
      <w:spacing w:before="240" w:after="240"/>
      <w:outlineLvl w:val="0"/>
    </w:pPr>
    <w:rPr>
      <w:b/>
      <w:caps/>
      <w:kern w:val="28"/>
      <w:sz w:val="28"/>
      <w:szCs w:val="20"/>
      <w:lang w:val="x-none" w:eastAsia="x-none"/>
    </w:rPr>
  </w:style>
  <w:style w:type="paragraph" w:styleId="22">
    <w:name w:val="heading 2"/>
    <w:aliases w:val="H2,Numbered text 3,2 headline,h,headline,h2,Раздел,2,(подраздел),Reset numbering"/>
    <w:next w:val="a2"/>
    <w:link w:val="24"/>
    <w:qFormat/>
    <w:rsid w:val="0091613C"/>
    <w:pPr>
      <w:keepNext/>
      <w:widowControl w:val="0"/>
      <w:numPr>
        <w:ilvl w:val="1"/>
        <w:numId w:val="11"/>
      </w:numPr>
      <w:spacing w:before="240" w:after="60"/>
      <w:outlineLvl w:val="1"/>
    </w:pPr>
    <w:rPr>
      <w:b/>
      <w:i/>
      <w:sz w:val="28"/>
      <w:szCs w:val="24"/>
    </w:rPr>
  </w:style>
  <w:style w:type="paragraph" w:styleId="32">
    <w:name w:val="heading 3"/>
    <w:aliases w:val="H3,3,(пункт)"/>
    <w:next w:val="a2"/>
    <w:link w:val="34"/>
    <w:qFormat/>
    <w:rsid w:val="0091613C"/>
    <w:pPr>
      <w:keepNext/>
      <w:widowControl w:val="0"/>
      <w:numPr>
        <w:ilvl w:val="2"/>
        <w:numId w:val="11"/>
      </w:numPr>
      <w:spacing w:before="240" w:after="60"/>
      <w:jc w:val="both"/>
      <w:outlineLvl w:val="2"/>
    </w:pPr>
    <w:rPr>
      <w:b/>
      <w:bCs/>
      <w:sz w:val="26"/>
      <w:szCs w:val="24"/>
    </w:rPr>
  </w:style>
  <w:style w:type="paragraph" w:styleId="40">
    <w:name w:val="heading 4"/>
    <w:aliases w:val="Заголовок_приложения,Заголовок 4 (Приложение),Level 2 - a,(подпункт)"/>
    <w:next w:val="a2"/>
    <w:qFormat/>
    <w:rsid w:val="0091613C"/>
    <w:pPr>
      <w:keepNext/>
      <w:widowControl w:val="0"/>
      <w:numPr>
        <w:ilvl w:val="3"/>
        <w:numId w:val="11"/>
      </w:numPr>
      <w:spacing w:before="240" w:after="120"/>
      <w:outlineLvl w:val="3"/>
    </w:pPr>
    <w:rPr>
      <w:bCs/>
      <w:iCs/>
      <w:sz w:val="26"/>
      <w:szCs w:val="24"/>
    </w:rPr>
  </w:style>
  <w:style w:type="paragraph" w:styleId="50">
    <w:name w:val="heading 5"/>
    <w:aliases w:val="(приложение)"/>
    <w:basedOn w:val="a2"/>
    <w:next w:val="a2"/>
    <w:link w:val="51"/>
    <w:qFormat/>
    <w:rsid w:val="00741F01"/>
    <w:pPr>
      <w:keepNext/>
      <w:widowControl w:val="0"/>
      <w:numPr>
        <w:ilvl w:val="4"/>
        <w:numId w:val="11"/>
      </w:numPr>
      <w:adjustRightInd w:val="0"/>
      <w:spacing w:before="240"/>
      <w:ind w:right="79"/>
      <w:outlineLvl w:val="4"/>
    </w:pPr>
    <w:rPr>
      <w:bCs/>
      <w:i/>
    </w:rPr>
  </w:style>
  <w:style w:type="paragraph" w:styleId="6">
    <w:name w:val="heading 6"/>
    <w:basedOn w:val="a2"/>
    <w:next w:val="a2"/>
    <w:qFormat/>
    <w:locked/>
    <w:rsid w:val="002637E4"/>
    <w:pPr>
      <w:keepNext/>
      <w:numPr>
        <w:ilvl w:val="5"/>
        <w:numId w:val="11"/>
      </w:numPr>
      <w:jc w:val="left"/>
      <w:outlineLvl w:val="5"/>
    </w:pPr>
    <w:rPr>
      <w:b/>
      <w:bCs/>
      <w:lang w:val="en-US"/>
    </w:rPr>
  </w:style>
  <w:style w:type="paragraph" w:styleId="7">
    <w:name w:val="heading 7"/>
    <w:basedOn w:val="a2"/>
    <w:next w:val="a2"/>
    <w:qFormat/>
    <w:locked/>
    <w:rsid w:val="002637E4"/>
    <w:pPr>
      <w:keepNext/>
      <w:numPr>
        <w:ilvl w:val="6"/>
        <w:numId w:val="11"/>
      </w:numPr>
      <w:jc w:val="center"/>
      <w:outlineLvl w:val="6"/>
    </w:pPr>
    <w:rPr>
      <w:b/>
      <w:bCs/>
    </w:rPr>
  </w:style>
  <w:style w:type="paragraph" w:styleId="8">
    <w:name w:val="heading 8"/>
    <w:basedOn w:val="a2"/>
    <w:next w:val="a2"/>
    <w:qFormat/>
    <w:locked/>
    <w:rsid w:val="002637E4"/>
    <w:pPr>
      <w:keepNext/>
      <w:numPr>
        <w:ilvl w:val="7"/>
        <w:numId w:val="11"/>
      </w:numPr>
      <w:outlineLvl w:val="7"/>
    </w:pPr>
    <w:rPr>
      <w:i/>
      <w:iCs/>
      <w:u w:val="single"/>
    </w:rPr>
  </w:style>
  <w:style w:type="paragraph" w:styleId="9">
    <w:name w:val="heading 9"/>
    <w:basedOn w:val="a2"/>
    <w:next w:val="a2"/>
    <w:qFormat/>
    <w:locked/>
    <w:rsid w:val="002637E4"/>
    <w:pPr>
      <w:keepNext/>
      <w:numPr>
        <w:ilvl w:val="8"/>
        <w:numId w:val="11"/>
      </w:numPr>
      <w:tabs>
        <w:tab w:val="left" w:pos="3204"/>
      </w:tabs>
      <w:jc w:val="center"/>
      <w:outlineLvl w:val="8"/>
    </w:pPr>
    <w:rPr>
      <w:b/>
      <w:bCs/>
      <w:color w:val="FFFFF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4">
    <w:name w:val="Заголовок 3 Знак"/>
    <w:aliases w:val="H3 Знак,3 Знак,(пункт) Знак"/>
    <w:link w:val="32"/>
    <w:rsid w:val="0091613C"/>
    <w:rPr>
      <w:b/>
      <w:bCs/>
      <w:sz w:val="26"/>
      <w:szCs w:val="24"/>
    </w:rPr>
  </w:style>
  <w:style w:type="paragraph" w:customStyle="1" w:styleId="a6">
    <w:name w:val="Содержание"/>
    <w:basedOn w:val="a2"/>
    <w:next w:val="a2"/>
    <w:rsid w:val="00A475B9"/>
    <w:pPr>
      <w:spacing w:before="120" w:after="120"/>
      <w:ind w:firstLine="0"/>
      <w:jc w:val="center"/>
    </w:pPr>
    <w:rPr>
      <w:b/>
      <w:bCs/>
      <w:caps/>
    </w:rPr>
  </w:style>
  <w:style w:type="paragraph" w:styleId="14">
    <w:name w:val="toc 1"/>
    <w:basedOn w:val="a2"/>
    <w:next w:val="a2"/>
    <w:autoRedefine/>
    <w:uiPriority w:val="39"/>
    <w:rsid w:val="00741F01"/>
    <w:pPr>
      <w:tabs>
        <w:tab w:val="left" w:pos="539"/>
        <w:tab w:val="left" w:pos="1078"/>
        <w:tab w:val="right" w:leader="dot" w:pos="9072"/>
      </w:tabs>
      <w:spacing w:before="120" w:after="120"/>
      <w:ind w:left="567" w:right="567" w:hanging="567"/>
      <w:jc w:val="left"/>
    </w:pPr>
    <w:rPr>
      <w:b/>
      <w:bCs/>
      <w:caps/>
      <w:noProof/>
      <w:szCs w:val="26"/>
    </w:rPr>
  </w:style>
  <w:style w:type="paragraph" w:styleId="25">
    <w:name w:val="toc 2"/>
    <w:basedOn w:val="a2"/>
    <w:next w:val="a2"/>
    <w:autoRedefine/>
    <w:uiPriority w:val="39"/>
    <w:rsid w:val="00741F01"/>
    <w:pPr>
      <w:tabs>
        <w:tab w:val="left" w:pos="1276"/>
        <w:tab w:val="left" w:pos="1440"/>
        <w:tab w:val="right" w:leader="dot" w:pos="9072"/>
      </w:tabs>
      <w:ind w:left="1276" w:right="567" w:hanging="709"/>
      <w:jc w:val="left"/>
    </w:pPr>
    <w:rPr>
      <w:noProof/>
    </w:rPr>
  </w:style>
  <w:style w:type="paragraph" w:styleId="35">
    <w:name w:val="toc 3"/>
    <w:basedOn w:val="a2"/>
    <w:next w:val="a2"/>
    <w:uiPriority w:val="39"/>
    <w:rsid w:val="00741F01"/>
    <w:pPr>
      <w:tabs>
        <w:tab w:val="left" w:pos="2198"/>
        <w:tab w:val="right" w:leader="dot" w:pos="9072"/>
      </w:tabs>
      <w:spacing w:before="20"/>
      <w:ind w:left="2127" w:right="533" w:hanging="867"/>
      <w:jc w:val="left"/>
    </w:pPr>
    <w:rPr>
      <w:i/>
      <w:noProof/>
    </w:rPr>
  </w:style>
  <w:style w:type="paragraph" w:styleId="41">
    <w:name w:val="toc 4"/>
    <w:basedOn w:val="a2"/>
    <w:next w:val="a2"/>
    <w:autoRedefine/>
    <w:uiPriority w:val="39"/>
    <w:rsid w:val="00416190"/>
    <w:pPr>
      <w:tabs>
        <w:tab w:val="left" w:pos="2700"/>
        <w:tab w:val="right" w:leader="dot" w:pos="9000"/>
      </w:tabs>
      <w:spacing w:before="0" w:after="0"/>
      <w:ind w:left="2700" w:right="534" w:hanging="900"/>
      <w:jc w:val="left"/>
    </w:pPr>
    <w:rPr>
      <w:i/>
      <w:iCs/>
      <w:noProof/>
      <w:szCs w:val="26"/>
    </w:rPr>
  </w:style>
  <w:style w:type="paragraph" w:styleId="52">
    <w:name w:val="toc 5"/>
    <w:basedOn w:val="a2"/>
    <w:next w:val="a2"/>
    <w:autoRedefine/>
    <w:uiPriority w:val="39"/>
    <w:rsid w:val="00D5129F"/>
    <w:pPr>
      <w:tabs>
        <w:tab w:val="left" w:pos="3060"/>
        <w:tab w:val="right" w:leader="dot" w:pos="9061"/>
      </w:tabs>
      <w:spacing w:before="0" w:after="0"/>
      <w:ind w:left="1260"/>
      <w:jc w:val="left"/>
    </w:pPr>
    <w:rPr>
      <w:noProof/>
      <w:sz w:val="22"/>
      <w:szCs w:val="22"/>
    </w:rPr>
  </w:style>
  <w:style w:type="paragraph" w:styleId="60">
    <w:name w:val="toc 6"/>
    <w:basedOn w:val="a2"/>
    <w:next w:val="a2"/>
    <w:autoRedefine/>
    <w:semiHidden/>
    <w:locked/>
    <w:rsid w:val="00741F01"/>
    <w:pPr>
      <w:spacing w:before="0" w:after="0"/>
      <w:ind w:left="960"/>
      <w:jc w:val="left"/>
    </w:pPr>
    <w:rPr>
      <w:sz w:val="20"/>
      <w:szCs w:val="20"/>
    </w:rPr>
  </w:style>
  <w:style w:type="paragraph" w:styleId="70">
    <w:name w:val="toc 7"/>
    <w:basedOn w:val="a2"/>
    <w:next w:val="a2"/>
    <w:autoRedefine/>
    <w:semiHidden/>
    <w:locked/>
    <w:rsid w:val="00741F01"/>
    <w:pPr>
      <w:spacing w:before="0" w:after="0"/>
      <w:ind w:left="1200"/>
      <w:jc w:val="left"/>
    </w:pPr>
    <w:rPr>
      <w:sz w:val="20"/>
      <w:szCs w:val="20"/>
    </w:rPr>
  </w:style>
  <w:style w:type="paragraph" w:styleId="80">
    <w:name w:val="toc 8"/>
    <w:basedOn w:val="a2"/>
    <w:next w:val="a2"/>
    <w:autoRedefine/>
    <w:semiHidden/>
    <w:locked/>
    <w:rsid w:val="00741F01"/>
    <w:pPr>
      <w:spacing w:before="0" w:after="0"/>
      <w:ind w:left="1440"/>
      <w:jc w:val="left"/>
    </w:pPr>
    <w:rPr>
      <w:sz w:val="20"/>
      <w:szCs w:val="20"/>
    </w:rPr>
  </w:style>
  <w:style w:type="paragraph" w:styleId="90">
    <w:name w:val="toc 9"/>
    <w:basedOn w:val="a2"/>
    <w:next w:val="a2"/>
    <w:autoRedefine/>
    <w:semiHidden/>
    <w:locked/>
    <w:rsid w:val="00741F01"/>
    <w:pPr>
      <w:spacing w:before="0" w:after="0"/>
      <w:ind w:left="1680"/>
      <w:jc w:val="left"/>
    </w:pPr>
    <w:rPr>
      <w:sz w:val="20"/>
      <w:szCs w:val="20"/>
    </w:rPr>
  </w:style>
  <w:style w:type="paragraph" w:styleId="a7">
    <w:name w:val="header"/>
    <w:basedOn w:val="a2"/>
    <w:locked/>
    <w:rsid w:val="0091613C"/>
    <w:pPr>
      <w:tabs>
        <w:tab w:val="center" w:pos="4677"/>
        <w:tab w:val="right" w:pos="9355"/>
      </w:tabs>
    </w:pPr>
    <w:rPr>
      <w:sz w:val="22"/>
    </w:rPr>
  </w:style>
  <w:style w:type="paragraph" w:styleId="a8">
    <w:name w:val="footer"/>
    <w:basedOn w:val="a2"/>
    <w:link w:val="a9"/>
    <w:uiPriority w:val="99"/>
    <w:locked/>
    <w:rsid w:val="00741F01"/>
    <w:pPr>
      <w:tabs>
        <w:tab w:val="center" w:pos="4677"/>
        <w:tab w:val="right" w:pos="9355"/>
      </w:tabs>
    </w:pPr>
  </w:style>
  <w:style w:type="paragraph" w:styleId="aa">
    <w:name w:val="List"/>
    <w:locked/>
    <w:rsid w:val="00A475B9"/>
    <w:pPr>
      <w:spacing w:before="60"/>
      <w:jc w:val="center"/>
    </w:pPr>
    <w:rPr>
      <w:sz w:val="26"/>
      <w:lang w:val="en-US"/>
    </w:rPr>
  </w:style>
  <w:style w:type="paragraph" w:styleId="ab">
    <w:name w:val="caption"/>
    <w:basedOn w:val="a2"/>
    <w:next w:val="a2"/>
    <w:qFormat/>
    <w:locked/>
    <w:rsid w:val="00741F01"/>
    <w:rPr>
      <w:b/>
      <w:bCs/>
      <w:sz w:val="20"/>
      <w:szCs w:val="20"/>
    </w:rPr>
  </w:style>
  <w:style w:type="paragraph" w:styleId="ac">
    <w:name w:val="footnote text"/>
    <w:basedOn w:val="a2"/>
    <w:semiHidden/>
    <w:locked/>
    <w:rsid w:val="002637E4"/>
    <w:rPr>
      <w:sz w:val="20"/>
    </w:rPr>
  </w:style>
  <w:style w:type="character" w:styleId="ad">
    <w:name w:val="footnote reference"/>
    <w:semiHidden/>
    <w:locked/>
    <w:rsid w:val="00A475B9"/>
    <w:rPr>
      <w:vertAlign w:val="superscript"/>
    </w:rPr>
  </w:style>
  <w:style w:type="character" w:styleId="ae">
    <w:name w:val="Hyperlink"/>
    <w:locked/>
    <w:rsid w:val="00741F01"/>
    <w:rPr>
      <w:color w:val="0000FF"/>
      <w:u w:val="single"/>
    </w:rPr>
  </w:style>
  <w:style w:type="character" w:styleId="af">
    <w:name w:val="FollowedHyperlink"/>
    <w:locked/>
    <w:rsid w:val="002637E4"/>
    <w:rPr>
      <w:color w:val="800080"/>
      <w:u w:val="single"/>
    </w:rPr>
  </w:style>
  <w:style w:type="paragraph" w:styleId="af0">
    <w:name w:val="table of figures"/>
    <w:basedOn w:val="a2"/>
    <w:next w:val="a2"/>
    <w:semiHidden/>
    <w:rsid w:val="00741F01"/>
  </w:style>
  <w:style w:type="paragraph" w:styleId="af1">
    <w:name w:val="annotation text"/>
    <w:basedOn w:val="a2"/>
    <w:link w:val="af2"/>
    <w:semiHidden/>
    <w:locked/>
    <w:pPr>
      <w:spacing w:before="20"/>
      <w:ind w:firstLine="0"/>
    </w:pPr>
    <w:rPr>
      <w:rFonts w:ascii="Arial" w:hAnsi="Arial"/>
      <w:sz w:val="20"/>
      <w:lang w:val="x-none" w:eastAsia="x-none"/>
    </w:rPr>
  </w:style>
  <w:style w:type="paragraph" w:customStyle="1" w:styleId="af3">
    <w:name w:val="Текст таблицы"/>
    <w:basedOn w:val="a2"/>
    <w:locked/>
    <w:rsid w:val="00A475B9"/>
    <w:pPr>
      <w:spacing w:before="0" w:after="0"/>
      <w:ind w:firstLine="0"/>
      <w:jc w:val="left"/>
    </w:pPr>
    <w:rPr>
      <w:lang w:eastAsia="en-US"/>
    </w:rPr>
  </w:style>
  <w:style w:type="paragraph" w:styleId="a">
    <w:name w:val="List Bullet"/>
    <w:basedOn w:val="a2"/>
    <w:rsid w:val="00741F01"/>
    <w:pPr>
      <w:numPr>
        <w:numId w:val="2"/>
      </w:numPr>
    </w:pPr>
  </w:style>
  <w:style w:type="paragraph" w:styleId="2">
    <w:name w:val="List Bullet 2"/>
    <w:basedOn w:val="a2"/>
    <w:link w:val="26"/>
    <w:rsid w:val="00741F01"/>
    <w:pPr>
      <w:numPr>
        <w:numId w:val="3"/>
      </w:numPr>
    </w:pPr>
  </w:style>
  <w:style w:type="paragraph" w:styleId="20">
    <w:name w:val="List Number 2"/>
    <w:rsid w:val="0091613C"/>
    <w:pPr>
      <w:numPr>
        <w:ilvl w:val="1"/>
        <w:numId w:val="10"/>
      </w:numPr>
      <w:spacing w:before="60" w:after="60"/>
      <w:jc w:val="both"/>
    </w:pPr>
    <w:rPr>
      <w:sz w:val="26"/>
      <w:szCs w:val="24"/>
    </w:rPr>
  </w:style>
  <w:style w:type="paragraph" w:styleId="af4">
    <w:name w:val="toa heading"/>
    <w:basedOn w:val="a2"/>
    <w:next w:val="a2"/>
    <w:semiHidden/>
    <w:locked/>
    <w:pPr>
      <w:keepNext/>
      <w:keepLines/>
      <w:pageBreakBefore/>
      <w:suppressAutoHyphens/>
      <w:spacing w:before="240" w:after="240"/>
    </w:pPr>
    <w:rPr>
      <w:b/>
      <w:sz w:val="32"/>
      <w:lang w:eastAsia="en-US"/>
    </w:rPr>
  </w:style>
  <w:style w:type="paragraph" w:styleId="15">
    <w:name w:val="index 1"/>
    <w:basedOn w:val="a2"/>
    <w:next w:val="a2"/>
    <w:autoRedefine/>
    <w:semiHidden/>
    <w:locked/>
    <w:pPr>
      <w:ind w:left="260" w:hanging="260"/>
    </w:pPr>
  </w:style>
  <w:style w:type="paragraph" w:styleId="af5">
    <w:name w:val="index heading"/>
    <w:basedOn w:val="a2"/>
    <w:next w:val="15"/>
    <w:semiHidden/>
    <w:locked/>
  </w:style>
  <w:style w:type="paragraph" w:customStyle="1" w:styleId="af6">
    <w:name w:val="Заголовок таблицы"/>
    <w:basedOn w:val="a2"/>
    <w:locked/>
    <w:rsid w:val="00A475B9"/>
    <w:pPr>
      <w:ind w:firstLine="0"/>
      <w:jc w:val="center"/>
    </w:pPr>
    <w:rPr>
      <w:b/>
    </w:rPr>
  </w:style>
  <w:style w:type="paragraph" w:styleId="3">
    <w:name w:val="List Bullet 3"/>
    <w:basedOn w:val="a2"/>
    <w:rsid w:val="00741F01"/>
    <w:pPr>
      <w:numPr>
        <w:numId w:val="4"/>
      </w:numPr>
    </w:pPr>
  </w:style>
  <w:style w:type="paragraph" w:customStyle="1" w:styleId="12">
    <w:name w:val="Нумерованный список 1"/>
    <w:basedOn w:val="a2"/>
    <w:locked/>
    <w:rsid w:val="00B91D64"/>
    <w:pPr>
      <w:numPr>
        <w:numId w:val="1"/>
      </w:numPr>
    </w:pPr>
    <w:rPr>
      <w:lang w:eastAsia="en-US"/>
    </w:rPr>
  </w:style>
  <w:style w:type="paragraph" w:styleId="30">
    <w:name w:val="List Number 3"/>
    <w:basedOn w:val="a2"/>
    <w:rsid w:val="00741F01"/>
    <w:pPr>
      <w:numPr>
        <w:ilvl w:val="2"/>
        <w:numId w:val="10"/>
      </w:numPr>
    </w:pPr>
  </w:style>
  <w:style w:type="paragraph" w:customStyle="1" w:styleId="-">
    <w:name w:val="Титульный лист - Заголовок"/>
    <w:basedOn w:val="a2"/>
    <w:next w:val="a2"/>
    <w:locked/>
    <w:rsid w:val="00A475B9"/>
    <w:pPr>
      <w:spacing w:before="0" w:after="0"/>
      <w:ind w:firstLine="0"/>
      <w:jc w:val="center"/>
    </w:pPr>
    <w:rPr>
      <w:b/>
      <w:bCs/>
      <w:caps/>
    </w:rPr>
  </w:style>
  <w:style w:type="paragraph" w:styleId="af7">
    <w:name w:val="Balloon Text"/>
    <w:basedOn w:val="a2"/>
    <w:semiHidden/>
    <w:locked/>
    <w:rsid w:val="00741F01"/>
    <w:rPr>
      <w:rFonts w:ascii="Tahoma" w:hAnsi="Tahoma" w:cs="Tahoma"/>
      <w:sz w:val="16"/>
      <w:szCs w:val="16"/>
    </w:rPr>
  </w:style>
  <w:style w:type="paragraph" w:customStyle="1" w:styleId="af8">
    <w:name w:val="Утвержден"/>
    <w:basedOn w:val="a2"/>
    <w:next w:val="a2"/>
    <w:rsid w:val="00741F01"/>
    <w:pPr>
      <w:widowControl w:val="0"/>
      <w:tabs>
        <w:tab w:val="left" w:pos="1111"/>
      </w:tabs>
      <w:ind w:firstLine="0"/>
      <w:jc w:val="left"/>
    </w:pPr>
    <w:rPr>
      <w:caps/>
    </w:rPr>
  </w:style>
  <w:style w:type="paragraph" w:styleId="af9">
    <w:name w:val="Document Map"/>
    <w:basedOn w:val="a2"/>
    <w:semiHidden/>
    <w:locked/>
    <w:rsid w:val="002637E4"/>
    <w:pPr>
      <w:shd w:val="clear" w:color="auto" w:fill="000080"/>
    </w:pPr>
    <w:rPr>
      <w:rFonts w:ascii="Tahoma" w:hAnsi="Tahoma" w:cs="Tahoma"/>
      <w:sz w:val="20"/>
    </w:rPr>
  </w:style>
  <w:style w:type="paragraph" w:customStyle="1" w:styleId="afa">
    <w:name w:val="Обычный по центру"/>
    <w:basedOn w:val="a2"/>
    <w:next w:val="a2"/>
    <w:locked/>
    <w:rsid w:val="00A475B9"/>
    <w:pPr>
      <w:ind w:firstLine="0"/>
      <w:jc w:val="center"/>
    </w:pPr>
  </w:style>
  <w:style w:type="paragraph" w:customStyle="1" w:styleId="afb">
    <w:name w:val="Текст таблицы жирный"/>
    <w:basedOn w:val="af3"/>
    <w:locked/>
    <w:rsid w:val="00A475B9"/>
    <w:rPr>
      <w:b/>
      <w:bCs/>
    </w:rPr>
  </w:style>
  <w:style w:type="paragraph" w:customStyle="1" w:styleId="afc">
    <w:name w:val="Обычный по левому жирный"/>
    <w:basedOn w:val="a2"/>
    <w:next w:val="a2"/>
    <w:link w:val="afd"/>
    <w:locked/>
    <w:rsid w:val="00A475B9"/>
    <w:pPr>
      <w:jc w:val="left"/>
    </w:pPr>
    <w:rPr>
      <w:b/>
      <w:bCs/>
      <w:color w:val="auto"/>
      <w:sz w:val="24"/>
      <w:szCs w:val="20"/>
    </w:rPr>
  </w:style>
  <w:style w:type="character" w:customStyle="1" w:styleId="afd">
    <w:name w:val="Обычный по левому жирный Знак"/>
    <w:link w:val="afc"/>
    <w:rsid w:val="00014A8B"/>
    <w:rPr>
      <w:b/>
      <w:bCs/>
      <w:sz w:val="24"/>
      <w:lang w:val="ru-RU" w:eastAsia="ru-RU" w:bidi="ar-SA"/>
    </w:rPr>
  </w:style>
  <w:style w:type="paragraph" w:customStyle="1" w:styleId="afe">
    <w:name w:val="Титульный лист_Система"/>
    <w:basedOn w:val="a2"/>
    <w:next w:val="a2"/>
    <w:locked/>
    <w:rsid w:val="00A475B9"/>
    <w:pPr>
      <w:ind w:firstLine="0"/>
      <w:jc w:val="center"/>
    </w:pPr>
  </w:style>
  <w:style w:type="paragraph" w:customStyle="1" w:styleId="aff">
    <w:name w:val="Обычный по левому краю"/>
    <w:basedOn w:val="a2"/>
    <w:next w:val="a2"/>
    <w:locked/>
    <w:rsid w:val="00761CB2"/>
    <w:pPr>
      <w:ind w:firstLine="0"/>
      <w:jc w:val="left"/>
    </w:pPr>
  </w:style>
  <w:style w:type="character" w:customStyle="1" w:styleId="aff0">
    <w:name w:val="Знак_скрипта"/>
    <w:locked/>
    <w:rsid w:val="00A475B9"/>
    <w:rPr>
      <w:rFonts w:ascii="Courier New" w:hAnsi="Courier New"/>
      <w:sz w:val="20"/>
      <w:szCs w:val="24"/>
      <w:lang w:val="en-US"/>
    </w:rPr>
  </w:style>
  <w:style w:type="paragraph" w:customStyle="1" w:styleId="aff1">
    <w:name w:val="Обычный по правому краю"/>
    <w:basedOn w:val="a2"/>
    <w:locked/>
    <w:rsid w:val="00A475B9"/>
    <w:pPr>
      <w:ind w:firstLine="0"/>
      <w:jc w:val="right"/>
    </w:pPr>
  </w:style>
  <w:style w:type="character" w:customStyle="1" w:styleId="aff2">
    <w:name w:val="Курьер_бордовый"/>
    <w:locked/>
    <w:rsid w:val="00A475B9"/>
    <w:rPr>
      <w:rFonts w:ascii="Courier" w:hAnsi="Courier"/>
      <w:color w:val="7F0055"/>
      <w:lang w:val="en-US"/>
    </w:rPr>
  </w:style>
  <w:style w:type="character" w:customStyle="1" w:styleId="aff3">
    <w:name w:val="Курьер_синий"/>
    <w:locked/>
    <w:rsid w:val="00A475B9"/>
    <w:rPr>
      <w:rFonts w:ascii="Courier" w:hAnsi="Courier"/>
      <w:color w:val="3F3FBF"/>
      <w:sz w:val="24"/>
      <w:lang w:val="en-US"/>
    </w:rPr>
  </w:style>
  <w:style w:type="paragraph" w:customStyle="1" w:styleId="aff4">
    <w:name w:val="Обычный без отступа"/>
    <w:basedOn w:val="a2"/>
    <w:next w:val="a2"/>
    <w:link w:val="aff5"/>
    <w:locked/>
    <w:rsid w:val="00A475B9"/>
    <w:pPr>
      <w:ind w:firstLine="0"/>
    </w:pPr>
    <w:rPr>
      <w:color w:val="auto"/>
      <w:sz w:val="24"/>
      <w:szCs w:val="20"/>
    </w:rPr>
  </w:style>
  <w:style w:type="character" w:customStyle="1" w:styleId="aff5">
    <w:name w:val="Обычный без отступа Знак"/>
    <w:link w:val="aff4"/>
    <w:rsid w:val="00014A8B"/>
    <w:rPr>
      <w:sz w:val="24"/>
      <w:lang w:val="ru-RU" w:eastAsia="ru-RU" w:bidi="ar-SA"/>
    </w:rPr>
  </w:style>
  <w:style w:type="character" w:customStyle="1" w:styleId="aff6">
    <w:name w:val="Курсив"/>
    <w:locked/>
    <w:rsid w:val="00A475B9"/>
    <w:rPr>
      <w:i/>
      <w:iCs/>
      <w:lang w:val="en-US"/>
    </w:rPr>
  </w:style>
  <w:style w:type="paragraph" w:customStyle="1" w:styleId="aff7">
    <w:name w:val="Обычный без отступа жирный"/>
    <w:basedOn w:val="a2"/>
    <w:locked/>
    <w:rsid w:val="00A475B9"/>
    <w:pPr>
      <w:ind w:firstLine="0"/>
    </w:pPr>
    <w:rPr>
      <w:b/>
    </w:rPr>
  </w:style>
  <w:style w:type="paragraph" w:styleId="HTML">
    <w:name w:val="HTML Address"/>
    <w:basedOn w:val="a2"/>
    <w:locked/>
    <w:rsid w:val="00A475B9"/>
    <w:rPr>
      <w:i/>
      <w:iCs/>
    </w:rPr>
  </w:style>
  <w:style w:type="paragraph" w:customStyle="1" w:styleId="aff8">
    <w:name w:val="маркированный"/>
    <w:basedOn w:val="a2"/>
    <w:locked/>
    <w:rsid w:val="00A475B9"/>
    <w:pPr>
      <w:spacing w:before="0" w:after="0"/>
      <w:ind w:firstLine="0"/>
    </w:pPr>
  </w:style>
  <w:style w:type="character" w:customStyle="1" w:styleId="Bold">
    <w:name w:val="Bold"/>
    <w:locked/>
    <w:rsid w:val="00D64A53"/>
    <w:rPr>
      <w:rFonts w:ascii="Times New Roman" w:hAnsi="Times New Roman"/>
      <w:b/>
      <w:noProof w:val="0"/>
      <w:lang w:val="ru-RU"/>
    </w:rPr>
  </w:style>
  <w:style w:type="table" w:styleId="aff9">
    <w:name w:val="Table Grid"/>
    <w:aliases w:val="Создание"/>
    <w:basedOn w:val="a4"/>
    <w:rsid w:val="00741F01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60" w:before="60" w:beforeAutospacing="0" w:afterLines="6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styleId="affa">
    <w:name w:val="Salutation"/>
    <w:basedOn w:val="a2"/>
    <w:next w:val="a2"/>
    <w:locked/>
    <w:rsid w:val="004F0B80"/>
    <w:pPr>
      <w:spacing w:before="20" w:after="0"/>
      <w:ind w:firstLine="0"/>
    </w:pPr>
    <w:rPr>
      <w:rFonts w:ascii="Arial" w:hAnsi="Arial"/>
      <w:sz w:val="20"/>
    </w:rPr>
  </w:style>
  <w:style w:type="character" w:customStyle="1" w:styleId="affb">
    <w:name w:val="жирный"/>
    <w:locked/>
    <w:rsid w:val="00A040D8"/>
    <w:rPr>
      <w:b/>
      <w:lang w:val="en-US"/>
    </w:rPr>
  </w:style>
  <w:style w:type="character" w:customStyle="1" w:styleId="affc">
    <w:name w:val="подчеркнутый"/>
    <w:locked/>
    <w:rsid w:val="00E732C2"/>
    <w:rPr>
      <w:u w:val="single"/>
    </w:rPr>
  </w:style>
  <w:style w:type="paragraph" w:customStyle="1" w:styleId="-0">
    <w:name w:val="Титул - Основание для разработки"/>
    <w:basedOn w:val="afa"/>
    <w:locked/>
    <w:rsid w:val="00CF1248"/>
    <w:pPr>
      <w:ind w:left="1276" w:right="1275"/>
    </w:pPr>
    <w:rPr>
      <w:i/>
    </w:rPr>
  </w:style>
  <w:style w:type="paragraph" w:customStyle="1" w:styleId="affd">
    <w:name w:val="Рисунок название"/>
    <w:next w:val="a2"/>
    <w:rsid w:val="00741F01"/>
    <w:pPr>
      <w:spacing w:before="120" w:after="60"/>
      <w:jc w:val="center"/>
    </w:pPr>
    <w:rPr>
      <w:sz w:val="24"/>
      <w:szCs w:val="24"/>
    </w:rPr>
  </w:style>
  <w:style w:type="paragraph" w:customStyle="1" w:styleId="affe">
    <w:name w:val="Табл. Название"/>
    <w:next w:val="a2"/>
    <w:rsid w:val="00741F01"/>
    <w:pPr>
      <w:spacing w:before="120" w:after="60"/>
      <w:jc w:val="right"/>
    </w:pPr>
    <w:rPr>
      <w:sz w:val="24"/>
      <w:szCs w:val="24"/>
    </w:rPr>
  </w:style>
  <w:style w:type="character" w:customStyle="1" w:styleId="afff">
    <w:name w:val="_Жирный"/>
    <w:rsid w:val="00741F01"/>
    <w:rPr>
      <w:b/>
      <w:lang w:val="ru-RU"/>
    </w:rPr>
  </w:style>
  <w:style w:type="paragraph" w:customStyle="1" w:styleId="afff0">
    <w:name w:val="Табл. Заголовок"/>
    <w:basedOn w:val="a2"/>
    <w:rsid w:val="00741F01"/>
    <w:pPr>
      <w:ind w:firstLine="0"/>
      <w:jc w:val="center"/>
    </w:pPr>
  </w:style>
  <w:style w:type="character" w:customStyle="1" w:styleId="afff1">
    <w:name w:val="_Курсив"/>
    <w:rsid w:val="00741F01"/>
    <w:rPr>
      <w:i/>
      <w:lang w:val="ru-RU"/>
    </w:rPr>
  </w:style>
  <w:style w:type="character" w:customStyle="1" w:styleId="afff2">
    <w:name w:val="_Курсив подчеркнутый"/>
    <w:rsid w:val="00741F01"/>
    <w:rPr>
      <w:i/>
      <w:u w:val="single"/>
      <w:lang w:val="ru-RU"/>
    </w:rPr>
  </w:style>
  <w:style w:type="character" w:customStyle="1" w:styleId="afff3">
    <w:name w:val="_Подчеркнутый"/>
    <w:rsid w:val="00741F01"/>
    <w:rPr>
      <w:u w:val="single"/>
      <w:lang w:val="ru-RU"/>
    </w:rPr>
  </w:style>
  <w:style w:type="paragraph" w:customStyle="1" w:styleId="afff4">
    <w:name w:val="Рисунок формат"/>
    <w:basedOn w:val="a2"/>
    <w:next w:val="affd"/>
    <w:link w:val="afff5"/>
    <w:rsid w:val="00741F01"/>
    <w:pPr>
      <w:keepNext/>
      <w:spacing w:before="240" w:after="240"/>
      <w:ind w:firstLine="0"/>
      <w:jc w:val="center"/>
    </w:pPr>
  </w:style>
  <w:style w:type="paragraph" w:customStyle="1" w:styleId="afff6">
    <w:name w:val="Заголовок Приложение"/>
    <w:basedOn w:val="10"/>
    <w:next w:val="a2"/>
    <w:rsid w:val="00741F01"/>
    <w:pPr>
      <w:numPr>
        <w:numId w:val="0"/>
      </w:numPr>
    </w:pPr>
  </w:style>
  <w:style w:type="paragraph" w:customStyle="1" w:styleId="afff7">
    <w:name w:val="Табл. текст по правому краю"/>
    <w:basedOn w:val="a2"/>
    <w:rsid w:val="00741F01"/>
    <w:pPr>
      <w:ind w:firstLine="0"/>
      <w:jc w:val="right"/>
    </w:pPr>
  </w:style>
  <w:style w:type="paragraph" w:customStyle="1" w:styleId="afff8">
    <w:name w:val="Табл. текст по левому краю"/>
    <w:basedOn w:val="a2"/>
    <w:link w:val="afff9"/>
    <w:rsid w:val="00741F01"/>
    <w:pPr>
      <w:ind w:firstLine="0"/>
      <w:jc w:val="left"/>
    </w:pPr>
  </w:style>
  <w:style w:type="paragraph" w:customStyle="1" w:styleId="afffa">
    <w:name w:val="Табл. текст по центру"/>
    <w:basedOn w:val="a2"/>
    <w:rsid w:val="00741F01"/>
    <w:pPr>
      <w:ind w:firstLine="0"/>
      <w:jc w:val="center"/>
    </w:pPr>
  </w:style>
  <w:style w:type="paragraph" w:customStyle="1" w:styleId="afffb">
    <w:name w:val="!Колонтитул нижний"/>
    <w:basedOn w:val="a2"/>
    <w:rsid w:val="00741F01"/>
    <w:pPr>
      <w:pBdr>
        <w:top w:val="single" w:sz="4" w:space="1" w:color="auto"/>
      </w:pBdr>
      <w:spacing w:before="0" w:after="0"/>
      <w:ind w:firstLine="0"/>
      <w:jc w:val="right"/>
    </w:pPr>
    <w:rPr>
      <w:sz w:val="20"/>
      <w:szCs w:val="20"/>
    </w:rPr>
  </w:style>
  <w:style w:type="paragraph" w:customStyle="1" w:styleId="afffc">
    <w:name w:val="!Верхний колонтитул"/>
    <w:basedOn w:val="a2"/>
    <w:rsid w:val="00741F01"/>
    <w:pPr>
      <w:jc w:val="right"/>
    </w:pPr>
    <w:rPr>
      <w:sz w:val="20"/>
    </w:rPr>
  </w:style>
  <w:style w:type="paragraph" w:customStyle="1" w:styleId="afffd">
    <w:name w:val="__Содержание"/>
    <w:rsid w:val="00741F01"/>
    <w:pPr>
      <w:pageBreakBefore/>
      <w:jc w:val="center"/>
    </w:pPr>
    <w:rPr>
      <w:b/>
      <w:bCs/>
      <w:caps/>
      <w:noProof/>
      <w:sz w:val="24"/>
      <w:szCs w:val="24"/>
    </w:rPr>
  </w:style>
  <w:style w:type="paragraph" w:customStyle="1" w:styleId="-1">
    <w:name w:val="У_Титульный лист - Заголовок"/>
    <w:basedOn w:val="a2"/>
    <w:next w:val="a2"/>
    <w:rsid w:val="00A207D8"/>
    <w:pPr>
      <w:widowControl w:val="0"/>
      <w:spacing w:before="0" w:after="0"/>
      <w:ind w:firstLine="0"/>
      <w:jc w:val="center"/>
    </w:pPr>
    <w:rPr>
      <w:b/>
      <w:bCs/>
      <w:caps/>
      <w:sz w:val="28"/>
    </w:rPr>
  </w:style>
  <w:style w:type="paragraph" w:customStyle="1" w:styleId="afffe">
    <w:name w:val="У_Титульный лист_Система"/>
    <w:basedOn w:val="a2"/>
    <w:next w:val="a2"/>
    <w:rsid w:val="00A207D8"/>
    <w:pPr>
      <w:widowControl w:val="0"/>
      <w:ind w:firstLine="0"/>
      <w:jc w:val="center"/>
    </w:pPr>
    <w:rPr>
      <w:b/>
      <w:sz w:val="28"/>
      <w:szCs w:val="20"/>
    </w:rPr>
  </w:style>
  <w:style w:type="paragraph" w:customStyle="1" w:styleId="affff">
    <w:name w:val="У_Обычный по центру"/>
    <w:basedOn w:val="a2"/>
    <w:next w:val="a2"/>
    <w:rsid w:val="00741F01"/>
    <w:pPr>
      <w:widowControl w:val="0"/>
      <w:ind w:firstLine="0"/>
      <w:jc w:val="center"/>
    </w:pPr>
    <w:rPr>
      <w:szCs w:val="20"/>
    </w:rPr>
  </w:style>
  <w:style w:type="paragraph" w:customStyle="1" w:styleId="-2">
    <w:name w:val="У_Титул - Основание для разработки"/>
    <w:basedOn w:val="a2"/>
    <w:rsid w:val="00741F01"/>
    <w:pPr>
      <w:widowControl w:val="0"/>
      <w:ind w:left="1276" w:right="1275" w:firstLine="0"/>
      <w:jc w:val="center"/>
    </w:pPr>
    <w:rPr>
      <w:i/>
      <w:szCs w:val="20"/>
    </w:rPr>
  </w:style>
  <w:style w:type="paragraph" w:styleId="a0">
    <w:name w:val="List Number"/>
    <w:rsid w:val="0091613C"/>
    <w:pPr>
      <w:numPr>
        <w:numId w:val="10"/>
      </w:numPr>
      <w:spacing w:before="60" w:after="60"/>
      <w:jc w:val="both"/>
    </w:pPr>
    <w:rPr>
      <w:sz w:val="26"/>
      <w:szCs w:val="24"/>
    </w:rPr>
  </w:style>
  <w:style w:type="paragraph" w:customStyle="1" w:styleId="1">
    <w:name w:val="Табл.Нумерованный 1"/>
    <w:rsid w:val="0091613C"/>
    <w:pPr>
      <w:numPr>
        <w:numId w:val="7"/>
      </w:numPr>
      <w:tabs>
        <w:tab w:val="clear" w:pos="567"/>
        <w:tab w:val="num" w:pos="0"/>
      </w:tabs>
      <w:ind w:left="0" w:firstLine="0"/>
      <w:jc w:val="center"/>
    </w:pPr>
    <w:rPr>
      <w:sz w:val="26"/>
      <w:szCs w:val="24"/>
    </w:rPr>
  </w:style>
  <w:style w:type="paragraph" w:customStyle="1" w:styleId="21">
    <w:name w:val="Табл.Нумерованный 2"/>
    <w:rsid w:val="0091613C"/>
    <w:pPr>
      <w:numPr>
        <w:ilvl w:val="1"/>
        <w:numId w:val="7"/>
      </w:numPr>
      <w:tabs>
        <w:tab w:val="clear" w:pos="567"/>
        <w:tab w:val="num" w:pos="720"/>
      </w:tabs>
      <w:spacing w:before="60" w:after="60"/>
      <w:ind w:left="720" w:firstLine="0"/>
      <w:jc w:val="center"/>
    </w:pPr>
    <w:rPr>
      <w:sz w:val="26"/>
      <w:szCs w:val="24"/>
    </w:rPr>
  </w:style>
  <w:style w:type="paragraph" w:customStyle="1" w:styleId="31">
    <w:name w:val="Табл.Нумерованный 3"/>
    <w:basedOn w:val="a2"/>
    <w:rsid w:val="00217ACF"/>
    <w:pPr>
      <w:numPr>
        <w:ilvl w:val="2"/>
        <w:numId w:val="7"/>
      </w:numPr>
      <w:tabs>
        <w:tab w:val="clear" w:pos="567"/>
        <w:tab w:val="num" w:pos="720"/>
      </w:tabs>
      <w:ind w:left="720" w:firstLine="0"/>
      <w:jc w:val="center"/>
    </w:pPr>
  </w:style>
  <w:style w:type="character" w:customStyle="1" w:styleId="affff0">
    <w:name w:val="_Все Прописные"/>
    <w:rsid w:val="00741F01"/>
    <w:rPr>
      <w:caps/>
      <w:lang w:val="ru-RU"/>
    </w:rPr>
  </w:style>
  <w:style w:type="paragraph" w:customStyle="1" w:styleId="affff1">
    <w:name w:val="У_обычный по правому"/>
    <w:next w:val="-1"/>
    <w:rsid w:val="00741F01"/>
    <w:pPr>
      <w:jc w:val="right"/>
    </w:pPr>
    <w:rPr>
      <w:sz w:val="24"/>
      <w:szCs w:val="24"/>
    </w:rPr>
  </w:style>
  <w:style w:type="character" w:customStyle="1" w:styleId="affff2">
    <w:name w:val="Обычный_цветной"/>
    <w:rsid w:val="00741F01"/>
    <w:rPr>
      <w:bdr w:val="none" w:sz="0" w:space="0" w:color="auto"/>
      <w:shd w:val="clear" w:color="auto" w:fill="FFFF00"/>
    </w:rPr>
  </w:style>
  <w:style w:type="paragraph" w:styleId="4">
    <w:name w:val="List Number 4"/>
    <w:basedOn w:val="a2"/>
    <w:rsid w:val="00741F01"/>
    <w:pPr>
      <w:numPr>
        <w:ilvl w:val="3"/>
        <w:numId w:val="10"/>
      </w:numPr>
    </w:pPr>
  </w:style>
  <w:style w:type="paragraph" w:styleId="5">
    <w:name w:val="List Number 5"/>
    <w:basedOn w:val="a2"/>
    <w:autoRedefine/>
    <w:rsid w:val="00741F01"/>
    <w:pPr>
      <w:numPr>
        <w:ilvl w:val="4"/>
        <w:numId w:val="10"/>
      </w:numPr>
    </w:pPr>
  </w:style>
  <w:style w:type="character" w:customStyle="1" w:styleId="affff3">
    <w:name w:val="_знак скрипта"/>
    <w:rsid w:val="00741F01"/>
    <w:rPr>
      <w:rFonts w:ascii="Courier New" w:hAnsi="Courier New"/>
      <w:dstrike w:val="0"/>
      <w:color w:val="000000"/>
      <w:sz w:val="20"/>
      <w:szCs w:val="20"/>
      <w:u w:val="none"/>
      <w:vertAlign w:val="baseline"/>
      <w:em w:val="none"/>
      <w:lang w:val="ru-RU"/>
    </w:rPr>
  </w:style>
  <w:style w:type="paragraph" w:customStyle="1" w:styleId="affff4">
    <w:name w:val="У_обычный по левому"/>
    <w:basedOn w:val="a2"/>
    <w:rsid w:val="00741F01"/>
    <w:pPr>
      <w:suppressAutoHyphens/>
      <w:ind w:firstLine="0"/>
    </w:pPr>
  </w:style>
  <w:style w:type="paragraph" w:customStyle="1" w:styleId="affff5">
    <w:name w:val="Табл. текст по ширине"/>
    <w:basedOn w:val="a2"/>
    <w:rsid w:val="00741F01"/>
    <w:pPr>
      <w:ind w:firstLine="0"/>
    </w:pPr>
    <w:rPr>
      <w:lang w:val="en-US"/>
    </w:rPr>
  </w:style>
  <w:style w:type="paragraph" w:customStyle="1" w:styleId="affff6">
    <w:name w:val="Заголовок"/>
    <w:rsid w:val="0091613C"/>
    <w:pPr>
      <w:keepNext/>
      <w:pageBreakBefore/>
      <w:spacing w:before="240" w:after="240"/>
      <w:ind w:left="1259"/>
      <w:jc w:val="both"/>
    </w:pPr>
    <w:rPr>
      <w:b/>
      <w:caps/>
      <w:sz w:val="28"/>
      <w:szCs w:val="26"/>
    </w:rPr>
  </w:style>
  <w:style w:type="paragraph" w:customStyle="1" w:styleId="23">
    <w:name w:val="ЗаголовокПриложение2"/>
    <w:basedOn w:val="a2"/>
    <w:next w:val="a2"/>
    <w:rsid w:val="00741F01"/>
    <w:pPr>
      <w:keepNext/>
      <w:keepLines/>
      <w:numPr>
        <w:ilvl w:val="1"/>
        <w:numId w:val="6"/>
      </w:numPr>
      <w:tabs>
        <w:tab w:val="clear" w:pos="720"/>
        <w:tab w:val="num" w:pos="0"/>
        <w:tab w:val="left" w:pos="1418"/>
      </w:tabs>
      <w:spacing w:before="360" w:after="360"/>
      <w:jc w:val="left"/>
      <w:outlineLvl w:val="1"/>
    </w:pPr>
    <w:rPr>
      <w:rFonts w:ascii="Arial" w:hAnsi="Arial"/>
      <w:b/>
      <w:color w:val="auto"/>
    </w:rPr>
  </w:style>
  <w:style w:type="paragraph" w:customStyle="1" w:styleId="33">
    <w:name w:val="ЗаголовокПриложение3"/>
    <w:basedOn w:val="a2"/>
    <w:next w:val="a2"/>
    <w:rsid w:val="00741F01"/>
    <w:pPr>
      <w:keepNext/>
      <w:keepLines/>
      <w:numPr>
        <w:ilvl w:val="2"/>
        <w:numId w:val="6"/>
      </w:numPr>
      <w:tabs>
        <w:tab w:val="clear" w:pos="720"/>
        <w:tab w:val="num" w:pos="0"/>
      </w:tabs>
      <w:spacing w:before="240" w:after="240"/>
      <w:jc w:val="left"/>
      <w:outlineLvl w:val="2"/>
    </w:pPr>
    <w:rPr>
      <w:rFonts w:ascii="Arial" w:hAnsi="Arial"/>
      <w:b/>
      <w:color w:val="auto"/>
      <w:sz w:val="22"/>
      <w:szCs w:val="22"/>
    </w:rPr>
  </w:style>
  <w:style w:type="paragraph" w:customStyle="1" w:styleId="11">
    <w:name w:val="ЗаголовокПриложение1"/>
    <w:basedOn w:val="a2"/>
    <w:next w:val="a2"/>
    <w:rsid w:val="00741F01"/>
    <w:pPr>
      <w:keepNext/>
      <w:keepLines/>
      <w:pageBreakBefore/>
      <w:numPr>
        <w:numId w:val="6"/>
      </w:numPr>
      <w:spacing w:before="360" w:after="360"/>
      <w:ind w:left="720"/>
      <w:jc w:val="center"/>
      <w:outlineLvl w:val="0"/>
    </w:pPr>
    <w:rPr>
      <w:rFonts w:ascii="Arial" w:hAnsi="Arial"/>
      <w:b/>
      <w:color w:val="auto"/>
      <w:sz w:val="28"/>
      <w:szCs w:val="28"/>
    </w:rPr>
  </w:style>
  <w:style w:type="character" w:customStyle="1" w:styleId="affff7">
    <w:name w:val="_синий"/>
    <w:rsid w:val="00760936"/>
    <w:rPr>
      <w:color w:val="0000FF"/>
    </w:rPr>
  </w:style>
  <w:style w:type="paragraph" w:styleId="affff8">
    <w:name w:val="Block Text"/>
    <w:basedOn w:val="a2"/>
    <w:locked/>
    <w:rsid w:val="00BA1EEA"/>
    <w:pPr>
      <w:spacing w:after="120"/>
      <w:ind w:left="1440" w:right="1440"/>
    </w:pPr>
  </w:style>
  <w:style w:type="paragraph" w:styleId="27">
    <w:name w:val="Body Text Indent 2"/>
    <w:basedOn w:val="a2"/>
    <w:locked/>
    <w:rsid w:val="00BA1EEA"/>
    <w:pPr>
      <w:spacing w:after="120" w:line="480" w:lineRule="auto"/>
      <w:ind w:left="283"/>
    </w:pPr>
  </w:style>
  <w:style w:type="paragraph" w:styleId="affff9">
    <w:name w:val="Body Text Indent"/>
    <w:basedOn w:val="a2"/>
    <w:locked/>
    <w:rsid w:val="00402B96"/>
    <w:pPr>
      <w:spacing w:after="120"/>
      <w:ind w:left="283"/>
    </w:pPr>
  </w:style>
  <w:style w:type="character" w:customStyle="1" w:styleId="13">
    <w:name w:val="Заголовок 1 Знак"/>
    <w:aliases w:val="H1 Знак"/>
    <w:link w:val="10"/>
    <w:rsid w:val="00D57436"/>
    <w:rPr>
      <w:b/>
      <w:caps/>
      <w:color w:val="000000"/>
      <w:kern w:val="28"/>
      <w:sz w:val="28"/>
      <w:lang w:val="x-none" w:eastAsia="x-none"/>
    </w:rPr>
  </w:style>
  <w:style w:type="character" w:customStyle="1" w:styleId="24">
    <w:name w:val="Заголовок 2 Знак"/>
    <w:aliases w:val="H2 Знак,Numbered text 3 Знак,2 headline Знак,h Знак,headline Знак,h2 Знак,Раздел Знак,2 Знак,(подраздел) Знак,Reset numbering Знак"/>
    <w:link w:val="22"/>
    <w:rsid w:val="00D57436"/>
    <w:rPr>
      <w:b/>
      <w:i/>
      <w:sz w:val="28"/>
      <w:szCs w:val="24"/>
    </w:rPr>
  </w:style>
  <w:style w:type="paragraph" w:styleId="affffa">
    <w:name w:val="Body Text"/>
    <w:basedOn w:val="a2"/>
    <w:link w:val="affffb"/>
    <w:locked/>
    <w:rsid w:val="009C197D"/>
    <w:pPr>
      <w:spacing w:after="120"/>
    </w:pPr>
    <w:rPr>
      <w:lang w:val="x-none" w:eastAsia="x-none"/>
    </w:rPr>
  </w:style>
  <w:style w:type="character" w:customStyle="1" w:styleId="affffb">
    <w:name w:val="Основной текст Знак"/>
    <w:link w:val="affffa"/>
    <w:rsid w:val="009C197D"/>
    <w:rPr>
      <w:color w:val="000000"/>
      <w:sz w:val="26"/>
      <w:szCs w:val="24"/>
    </w:rPr>
  </w:style>
  <w:style w:type="paragraph" w:customStyle="1" w:styleId="ConsPlusNormal">
    <w:name w:val="ConsPlusNormal"/>
    <w:rsid w:val="000E7ED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C9379F"/>
    <w:pPr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ffffc">
    <w:name w:val="annotation reference"/>
    <w:locked/>
    <w:rsid w:val="00D477F9"/>
    <w:rPr>
      <w:sz w:val="16"/>
      <w:szCs w:val="16"/>
    </w:rPr>
  </w:style>
  <w:style w:type="paragraph" w:styleId="affffd">
    <w:name w:val="annotation subject"/>
    <w:basedOn w:val="af1"/>
    <w:next w:val="af1"/>
    <w:link w:val="affffe"/>
    <w:locked/>
    <w:rsid w:val="00D477F9"/>
    <w:pPr>
      <w:spacing w:before="60"/>
      <w:ind w:firstLine="720"/>
    </w:pPr>
    <w:rPr>
      <w:rFonts w:ascii="Times New Roman" w:hAnsi="Times New Roman"/>
      <w:b/>
      <w:bCs/>
      <w:szCs w:val="20"/>
    </w:rPr>
  </w:style>
  <w:style w:type="character" w:customStyle="1" w:styleId="af2">
    <w:name w:val="Текст примечания Знак"/>
    <w:link w:val="af1"/>
    <w:semiHidden/>
    <w:rsid w:val="00D477F9"/>
    <w:rPr>
      <w:rFonts w:ascii="Arial" w:hAnsi="Arial"/>
      <w:color w:val="000000"/>
      <w:szCs w:val="24"/>
    </w:rPr>
  </w:style>
  <w:style w:type="character" w:customStyle="1" w:styleId="affffe">
    <w:name w:val="Тема примечания Знак"/>
    <w:basedOn w:val="af2"/>
    <w:link w:val="affffd"/>
    <w:rsid w:val="00D477F9"/>
    <w:rPr>
      <w:rFonts w:ascii="Arial" w:hAnsi="Arial"/>
      <w:color w:val="000000"/>
      <w:szCs w:val="24"/>
    </w:rPr>
  </w:style>
  <w:style w:type="paragraph" w:customStyle="1" w:styleId="16">
    <w:name w:val="Абзац списка1"/>
    <w:basedOn w:val="a2"/>
    <w:rsid w:val="002A03F1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afff5">
    <w:name w:val="Рисунок формат Знак"/>
    <w:link w:val="afff4"/>
    <w:rsid w:val="00CD4525"/>
    <w:rPr>
      <w:color w:val="000000"/>
      <w:sz w:val="26"/>
      <w:szCs w:val="24"/>
      <w:lang w:val="ru-RU" w:eastAsia="ru-RU" w:bidi="ar-SA"/>
    </w:rPr>
  </w:style>
  <w:style w:type="character" w:customStyle="1" w:styleId="CommentTextChar">
    <w:name w:val="Comment Text Char"/>
    <w:locked/>
    <w:rsid w:val="00E539C1"/>
    <w:rPr>
      <w:lang w:val="x-none" w:eastAsia="en-US"/>
    </w:rPr>
  </w:style>
  <w:style w:type="paragraph" w:customStyle="1" w:styleId="28">
    <w:name w:val="Абзац списка2"/>
    <w:basedOn w:val="a2"/>
    <w:rsid w:val="005B685D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color w:val="auto"/>
      <w:sz w:val="22"/>
      <w:szCs w:val="22"/>
      <w:lang w:eastAsia="en-US"/>
    </w:rPr>
  </w:style>
  <w:style w:type="paragraph" w:customStyle="1" w:styleId="msolistparagraph0">
    <w:name w:val="msolistparagraph"/>
    <w:basedOn w:val="a2"/>
    <w:rsid w:val="008C4908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a9">
    <w:name w:val="Нижний колонтитул Знак"/>
    <w:link w:val="a8"/>
    <w:uiPriority w:val="99"/>
    <w:rsid w:val="0092282D"/>
    <w:rPr>
      <w:color w:val="000000"/>
      <w:sz w:val="26"/>
      <w:szCs w:val="24"/>
    </w:rPr>
  </w:style>
  <w:style w:type="character" w:customStyle="1" w:styleId="51">
    <w:name w:val="Заголовок 5 Знак"/>
    <w:aliases w:val="(приложение) Знак"/>
    <w:link w:val="50"/>
    <w:rsid w:val="00867FA4"/>
    <w:rPr>
      <w:bCs/>
      <w:i/>
      <w:color w:val="000000"/>
      <w:sz w:val="26"/>
      <w:szCs w:val="24"/>
    </w:rPr>
  </w:style>
  <w:style w:type="character" w:customStyle="1" w:styleId="26">
    <w:name w:val="Маркированный список 2 Знак"/>
    <w:link w:val="2"/>
    <w:rsid w:val="00111B75"/>
    <w:rPr>
      <w:color w:val="000000"/>
      <w:sz w:val="26"/>
      <w:szCs w:val="24"/>
    </w:rPr>
  </w:style>
  <w:style w:type="paragraph" w:styleId="afffff">
    <w:name w:val="List Paragraph"/>
    <w:basedOn w:val="a2"/>
    <w:uiPriority w:val="34"/>
    <w:qFormat/>
    <w:rsid w:val="00B144B3"/>
    <w:pPr>
      <w:ind w:left="720"/>
      <w:contextualSpacing/>
    </w:pPr>
  </w:style>
  <w:style w:type="character" w:customStyle="1" w:styleId="apple-converted-space">
    <w:name w:val="apple-converted-space"/>
    <w:basedOn w:val="a3"/>
    <w:rsid w:val="0006330F"/>
  </w:style>
  <w:style w:type="paragraph" w:customStyle="1" w:styleId="a1">
    <w:name w:val="Список нум."/>
    <w:basedOn w:val="a2"/>
    <w:rsid w:val="002F5326"/>
    <w:pPr>
      <w:widowControl w:val="0"/>
      <w:numPr>
        <w:numId w:val="12"/>
      </w:numPr>
    </w:pPr>
    <w:rPr>
      <w:color w:val="auto"/>
      <w:sz w:val="24"/>
      <w:szCs w:val="20"/>
    </w:rPr>
  </w:style>
  <w:style w:type="paragraph" w:customStyle="1" w:styleId="42">
    <w:name w:val="Основной текст4"/>
    <w:basedOn w:val="a2"/>
    <w:rsid w:val="00D15B6A"/>
    <w:pPr>
      <w:shd w:val="clear" w:color="auto" w:fill="FFFFFF"/>
      <w:spacing w:before="0" w:after="0" w:line="298" w:lineRule="exact"/>
      <w:ind w:firstLine="0"/>
      <w:jc w:val="left"/>
    </w:pPr>
    <w:rPr>
      <w:color w:val="auto"/>
      <w:sz w:val="24"/>
    </w:rPr>
  </w:style>
  <w:style w:type="paragraph" w:customStyle="1" w:styleId="29">
    <w:name w:val="Основной текст2"/>
    <w:basedOn w:val="a2"/>
    <w:rsid w:val="00B74019"/>
    <w:pPr>
      <w:shd w:val="clear" w:color="auto" w:fill="FFFFFF"/>
      <w:spacing w:before="0" w:after="0" w:line="509" w:lineRule="exact"/>
      <w:ind w:firstLine="0"/>
    </w:pPr>
    <w:rPr>
      <w:rFonts w:eastAsia="Calibri"/>
      <w:color w:val="auto"/>
      <w:szCs w:val="26"/>
      <w:lang w:eastAsia="en-US"/>
    </w:rPr>
  </w:style>
  <w:style w:type="character" w:customStyle="1" w:styleId="afff9">
    <w:name w:val="Табл. текст по левому краю Знак"/>
    <w:link w:val="afff8"/>
    <w:locked/>
    <w:rsid w:val="00A6209C"/>
    <w:rPr>
      <w:color w:val="000000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_________Microsoft_Visio_2003_20102.vsd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1.vsd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3.vsd"/><Relationship Id="rId23" Type="http://schemas.microsoft.com/office/2011/relationships/people" Target="people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BA157-D75A-4F3A-ACAE-899949F5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5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постановки задачи.</vt:lpstr>
    </vt:vector>
  </TitlesOfParts>
  <Manager>Сиваков Руслан</Manager>
  <Company>ЗАО "Корус АКС"</Company>
  <LinksUpToDate>false</LinksUpToDate>
  <CharactersWithSpaces>14785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постановки задачи.</dc:title>
  <dc:subject>Краткое название (шифр) системы</dc:subject>
  <dc:creator>Автор документа</dc:creator>
  <cp:keywords/>
  <cp:lastModifiedBy>Татьяна Главан</cp:lastModifiedBy>
  <cp:revision>157</cp:revision>
  <cp:lastPrinted>2016-06-27T14:38:00Z</cp:lastPrinted>
  <dcterms:created xsi:type="dcterms:W3CDTF">2016-06-17T07:33:00Z</dcterms:created>
  <dcterms:modified xsi:type="dcterms:W3CDTF">2024-01-11T09:06:00Z</dcterms:modified>
  <cp:category>ФТС России</cp:category>
</cp:coreProperties>
</file>